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b/>
          <w:sz w:val="30"/>
          <w:szCs w:val="30"/>
        </w:rPr>
        <mc:AlternateContent>
          <mc:Choice Requires="wps">
            <w:drawing>
              <wp:anchor distT="0" distB="0" distL="114300" distR="114300" simplePos="0" relativeHeight="251662336" behindDoc="0" locked="0" layoutInCell="1" allowOverlap="1">
                <wp:simplePos x="0" y="0"/>
                <wp:positionH relativeFrom="column">
                  <wp:posOffset>1917065</wp:posOffset>
                </wp:positionH>
                <wp:positionV relativeFrom="paragraph">
                  <wp:posOffset>278130</wp:posOffset>
                </wp:positionV>
                <wp:extent cx="13639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1363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95pt;margin-top:21.9pt;height:0pt;width:107.4pt;z-index:251662336;mso-width-relative:page;mso-height-relative:page;" filled="f" stroked="t" coordsize="21600,21600" o:gfxdata="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N0W9X2AAAAAkBAAAPAAAAAAAAAAEAIAAAADgAAABk&#10;cnMvZG93bnJldi54bWxQSwECFAAUAAAACACHTuJAeKiOv7cBAABpAwAADgAAAAAAAAABACAAAAA9&#10;AQAAZHJzL2Uyb0RvYy54bWxQSwUGAAAAAAYABgBZAQAAZgUAAAAA&#10;">
                <v:fill on="f" focussize="0,0"/>
                <v:stroke weight="1pt" color="#000000 [3213]" miterlimit="8" joinstyle="miter"/>
                <v:imagedata o:title=""/>
                <o:lock v:ext="edit" aspectratio="f"/>
              </v:line>
            </w:pict>
          </mc:Fallback>
        </mc:AlternateContent>
      </w:r>
      <w:r>
        <w:rPr>
          <w:b/>
          <w:sz w:val="30"/>
          <w:szCs w:val="30"/>
        </w:rPr>
        <w:t>TRƯỜNG ĐẠI HỌC BÁCH KHOA HÀ NỘI</w:t>
      </w:r>
    </w:p>
    <w:p/>
    <w:p/>
    <w:p>
      <w:pPr>
        <w:pStyle w:val="12"/>
        <w:rPr>
          <w:b/>
        </w:rPr>
      </w:pPr>
    </w:p>
    <w:p>
      <w:pPr>
        <w:pStyle w:val="12"/>
        <w:rPr>
          <w:b/>
          <w:sz w:val="46"/>
          <w:szCs w:val="46"/>
        </w:rPr>
      </w:pPr>
      <w:r>
        <w:rPr>
          <w:b/>
          <w:sz w:val="46"/>
          <w:szCs w:val="46"/>
        </w:rPr>
        <w:t>ĐỒ ÁN TỐT NGHIỆP</w:t>
      </w:r>
    </w:p>
    <w:p>
      <w:pPr>
        <w:pStyle w:val="12"/>
        <w:spacing w:before="0"/>
        <w:rPr>
          <w:b/>
          <w:sz w:val="26"/>
          <w:szCs w:val="26"/>
        </w:rPr>
      </w:pPr>
      <w:r>
        <w:rPr>
          <w:b/>
          <w:sz w:val="46"/>
          <w:szCs w:val="46"/>
        </w:rPr>
        <w:t>Xây dựng mô hình tổng hợp tiếng nói Tiếng Việt dựa trên công nghệ học sâu</w:t>
      </w:r>
    </w:p>
    <w:p>
      <w:pPr>
        <w:spacing w:before="360" w:line="240" w:lineRule="auto"/>
        <w:jc w:val="center"/>
        <w:rPr>
          <w:b/>
          <w:sz w:val="28"/>
        </w:rPr>
      </w:pPr>
      <w:r>
        <w:rPr>
          <w:b/>
          <w:sz w:val="28"/>
        </w:rPr>
        <w:t>PHAN TRUNG KIÊN</w:t>
      </w:r>
    </w:p>
    <w:p>
      <w:pPr>
        <w:spacing w:line="240" w:lineRule="auto"/>
        <w:jc w:val="center"/>
      </w:pPr>
      <w:r>
        <w:t>kien.pt166322@sis.hust.edu.vn</w:t>
      </w:r>
    </w:p>
    <w:p>
      <w:pPr>
        <w:spacing w:before="240"/>
        <w:jc w:val="center"/>
        <w:rPr>
          <w:b/>
          <w:sz w:val="28"/>
        </w:rPr>
      </w:pPr>
      <w:r>
        <w:rPr>
          <w:b/>
          <w:sz w:val="28"/>
        </w:rPr>
        <w:t>Ngành Cử nhân Công nghê thông tin</w:t>
      </w:r>
    </w:p>
    <w:p>
      <w:pPr>
        <w:jc w:val="center"/>
      </w:pPr>
    </w:p>
    <w:p/>
    <w:p/>
    <w:p/>
    <w:p/>
    <w:p/>
    <w:tbl>
      <w:tblPr>
        <w:tblStyle w:val="22"/>
        <w:tblW w:w="839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93"/>
        <w:gridCol w:w="5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Giảng viên hướng dẫn:</w:t>
            </w:r>
          </w:p>
        </w:tc>
        <w:tc>
          <w:tcPr>
            <w:tcW w:w="5203" w:type="dxa"/>
          </w:tcPr>
          <w:p>
            <w:r>
              <mc:AlternateContent>
                <mc:Choice Requires="wps">
                  <w:drawing>
                    <wp:anchor distT="0" distB="0" distL="114300" distR="114300" simplePos="0" relativeHeight="251660288" behindDoc="0" locked="0" layoutInCell="1" allowOverlap="1">
                      <wp:simplePos x="0" y="0"/>
                      <wp:positionH relativeFrom="column">
                        <wp:posOffset>1871345</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rPr>
                                      <w:sz w:val="20"/>
                                    </w:rPr>
                                    <w:t xml:space="preserve">    Chữ ký của GVHD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5pt;margin-top:8.85pt;height:24.45pt;width:149.85pt;z-index:251660288;mso-width-relative:page;mso-height-relative:page;" filled="f" stroked="f" coordsize="21600,21600" o:gfxdata="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1Y5F2wAAAAkBAAAPAAAAAAAAAAEAIAAAADgAAABkcnMvZG93bnJldi54bWxQSwEC&#10;FAAUAAAACACHTuJAi7nJJBQCAAAlBAAADgAAAAAAAAABACAAAABAAQAAZHJzL2Uyb0RvYy54bWxQ&#10;SwUGAAAAAAYABgBZAQAAxgUAAAAA&#10;">
                      <v:fill on="f" focussize="0,0"/>
                      <v:stroke on="f" weight="0.5pt"/>
                      <v:imagedata o:title=""/>
                      <o:lock v:ext="edit" aspectratio="f"/>
                      <v:textbox>
                        <w:txbxContent>
                          <w:p>
                            <w:r>
                              <w:rPr>
                                <w:sz w:val="20"/>
                              </w:rPr>
                              <w:t xml:space="preserve">    Chữ ký của GVHD</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5.05pt;margin-top:13.6pt;height:0pt;width:116.2pt;z-index:251659264;mso-width-relative:page;mso-height-relative:page;" filled="f" stroked="t" coordsize="21600,21600" o:gfxdata="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e6G+dcAAAAJAQAADwAAAAAAAAABACAAAAA4&#10;AAAAZHJzL2Rvd25yZXYueG1sUEsBAhQAFAAAAAgAh07iQD7T/y68AQAAcAMAAA4AAAAAAAAAAQAg&#10;AAAAPAEAAGRycy9lMm9Eb2MueG1sUEsFBgAAAAAGAAYAWQEAAGoFAAAAAA==&#10;">
                      <v:fill on="f" focussize="0,0"/>
                      <v:stroke weight="0.5pt" color="#000000 [3213]" miterlimit="8" joinstyle="miter"/>
                      <v:imagedata o:title=""/>
                      <o:lock v:ext="edit" aspectratio="f"/>
                    </v:line>
                  </w:pict>
                </mc:Fallback>
              </mc:AlternateContent>
            </w:r>
            <w:r>
              <w:t>PGS. TS. Đỗ Phan Thuận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p>
          <w:p>
            <w:pPr>
              <w:ind w:firstLine="318"/>
              <w:rPr>
                <w:b/>
              </w:rPr>
            </w:pPr>
            <w:r>
              <w:rPr>
                <w:b/>
              </w:rPr>
              <w:t>Bộ môn:</w:t>
            </w:r>
          </w:p>
        </w:tc>
        <w:tc>
          <w:tcPr>
            <w:tcW w:w="5203" w:type="dxa"/>
          </w:tcPr>
          <w:p/>
          <w:p>
            <w:r>
              <w:t>Khoa học Máy tính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93" w:type="dxa"/>
          </w:tcPr>
          <w:p>
            <w:pPr>
              <w:ind w:firstLine="318"/>
              <w:rPr>
                <w:b/>
              </w:rPr>
            </w:pPr>
            <w:r>
              <w:rPr>
                <w:b/>
              </w:rPr>
              <w:t>Viện:</w:t>
            </w:r>
          </w:p>
        </w:tc>
        <w:tc>
          <w:tcPr>
            <w:tcW w:w="5203" w:type="dxa"/>
          </w:tcPr>
          <w:p>
            <w:r>
              <w:t>Công nghệ thông tin và truyền thông</w:t>
            </w:r>
          </w:p>
        </w:tc>
      </w:tr>
    </w:tbl>
    <w:p/>
    <w:p/>
    <w:p/>
    <w:p/>
    <w:p/>
    <w:p/>
    <w:p/>
    <w:p/>
    <w:p>
      <w:pPr>
        <w:jc w:val="center"/>
        <w:rPr>
          <w:b/>
        </w:rPr>
      </w:pPr>
      <w:r>
        <mc:AlternateContent>
          <mc:Choice Requires="wps">
            <w:drawing>
              <wp:anchor distT="0" distB="0" distL="114300" distR="114300" simplePos="0" relativeHeight="251661312" behindDoc="0" locked="1" layoutInCell="1" allowOverlap="1">
                <wp:simplePos x="0" y="0"/>
                <wp:positionH relativeFrom="column">
                  <wp:posOffset>1568450</wp:posOffset>
                </wp:positionH>
                <wp:positionV relativeFrom="paragraph">
                  <wp:posOffset>482600</wp:posOffset>
                </wp:positionV>
                <wp:extent cx="2242185" cy="36322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4218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b/>
                              </w:rPr>
                              <w:t>HÀ NỘI, 6/2020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5pt;margin-top:38pt;height:28.6pt;width:176.55pt;z-index:251661312;mso-width-relative:page;mso-height-relative:page;" filled="f" stroked="f" coordsize="21600,21600" o:gfxdata="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wdTdb2wAAAAoBAAAPAAAAAAAAAAEAIAAAADgAAABkcnMvZG93bnJldi54bWxQ&#10;SwECFAAUAAAACACHTuJAzQvpgRcCAAAlBAAADgAAAAAAAAABACAAAABAAQAAZHJzL2Uyb0RvYy54&#10;bWxQSwUGAAAAAAYABgBZAQAAyQUAAAAA&#10;">
                <v:fill on="f" focussize="0,0"/>
                <v:stroke on="f" weight="0.5pt"/>
                <v:imagedata o:title=""/>
                <o:lock v:ext="edit" aspectratio="f"/>
                <v:textbox>
                  <w:txbxContent>
                    <w:p>
                      <w:pPr>
                        <w:jc w:val="center"/>
                      </w:pPr>
                      <w:r>
                        <w:rPr>
                          <w:b/>
                        </w:rPr>
                        <w:t>HÀ NỘI, 6/2020</w:t>
                      </w:r>
                    </w:p>
                  </w:txbxContent>
                </v:textbox>
                <w10:anchorlock/>
              </v:shape>
            </w:pict>
          </mc:Fallback>
        </mc:AlternateContent>
      </w:r>
    </w:p>
    <w:p>
      <w:pPr>
        <w:spacing w:before="720"/>
        <w:jc w:val="center"/>
        <w:rPr>
          <w:b/>
        </w:rPr>
      </w:pPr>
    </w:p>
    <w:p>
      <w:pPr>
        <w:rPr>
          <w:b/>
        </w:rPr>
      </w:pPr>
      <w:r>
        <w:rPr>
          <w:b/>
        </w:rPr>
        <w:br w:type="page"/>
      </w:r>
    </w:p>
    <w:p>
      <w:pPr>
        <w:spacing w:before="480"/>
        <w:jc w:val="center"/>
        <w:rPr>
          <w:b/>
        </w:rPr>
      </w:pPr>
      <w:r>
        <w:rPr>
          <w:b/>
        </w:rPr>
        <w:t>ĐỀ TÀI TỐT NGHIỆP</w:t>
      </w:r>
    </w:p>
    <w:p>
      <w:r>
        <w:t>Biểu mẫu của Đề tài/khóa luận tốt nghiệp theo qui định của viện, tuy nhiên cần đảm bảo giáo viên giao đề tài ký và ghi rõ họ và tên.</w:t>
      </w:r>
    </w:p>
    <w:p>
      <w:r>
        <w:t xml:space="preserve">Trường hợp có 2 giáo viên hướng dẫn thì sẽ cùng ký tên. </w:t>
      </w:r>
    </w:p>
    <w:p/>
    <w:p/>
    <w:p>
      <w:r>
        <mc:AlternateContent>
          <mc:Choice Requires="wps">
            <w:drawing>
              <wp:anchor distT="0" distB="0" distL="114300" distR="114300" simplePos="0" relativeHeight="251665408"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Giáo viên hướng dẫn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5408;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D+9LgUFQ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4cTk7cAAAACwEAAA8AAAAAAAAAAQAgAAAAOAAAAGRycy9kb3ducmV2LnhtbFBL&#10;AQIUABQAAAAIAIdO4kD+9LgUFQIAACcEAAAOAAAAAAAAAAEAIAAAAEEBAABkcnMvZTJvRG9jLnht&#10;bFBLBQYAAAAABgAGAFkBAADIBQAAAAA=&#10;">
                <v:fill on="f" focussize="0,0"/>
                <v:stroke on="f" weight="0.5pt"/>
                <v:imagedata o:title=""/>
                <o:lock v:ext="edit" aspectratio="f"/>
                <v:textbox>
                  <w:txbxContent>
                    <w:p>
                      <w:pPr>
                        <w:spacing w:before="0" w:line="240" w:lineRule="auto"/>
                        <w:jc w:val="center"/>
                      </w:pPr>
                      <w:r>
                        <w:t>Giáo viên hướng dẫn</w:t>
                      </w:r>
                    </w:p>
                    <w:p>
                      <w:pPr>
                        <w:spacing w:before="0" w:line="240" w:lineRule="auto"/>
                        <w:jc w:val="center"/>
                      </w:pPr>
                      <w:r>
                        <w:rPr>
                          <w:sz w:val="20"/>
                        </w:rPr>
                        <w:t>Ký và ghi rõ họ tên</w:t>
                      </w:r>
                    </w:p>
                    <w:p/>
                  </w:txbxContent>
                </v:textbox>
              </v:shape>
            </w:pict>
          </mc:Fallback>
        </mc:AlternateContent>
      </w:r>
      <w:r>
        <w:br w:type="page"/>
      </w:r>
    </w:p>
    <w:p>
      <w:pPr>
        <w:spacing w:before="480"/>
        <w:jc w:val="center"/>
        <w:rPr>
          <w:b/>
        </w:rPr>
      </w:pPr>
      <w:r>
        <w:rPr>
          <w:b/>
        </w:rPr>
        <w:t>Lời cảm ơn</w:t>
      </w:r>
    </w:p>
    <w:p>
      <w:r>
        <w:t xml:space="preserve">Đây là mục tùy chọn, nên viết phần cảm ơn ngắn gọn, tránh dùng các từ sáo rỗng, giới hạn trong khoảng 100-150 từ. </w:t>
      </w:r>
    </w:p>
    <w:p/>
    <w:p/>
    <w:p/>
    <w:p>
      <w:pPr>
        <w:rPr>
          <w:b/>
        </w:rPr>
      </w:pPr>
      <w:r>
        <w:rPr>
          <w:b/>
        </w:rPr>
        <w:br w:type="page"/>
      </w:r>
    </w:p>
    <w:p>
      <w:pPr>
        <w:spacing w:before="960"/>
        <w:jc w:val="center"/>
        <w:rPr>
          <w:b/>
        </w:rPr>
      </w:pPr>
      <w:r>
        <w:rPr>
          <w:b/>
        </w:rPr>
        <w:t>Tóm tắt nội dung đồ án</w:t>
      </w:r>
    </w:p>
    <w:p>
      <w:r>
        <w:t>Tóm tắt nội dung của đồ án tốt nghiệp trong khoảng tối đa 300 chữ. Phần tóm tắt cần nêu được các ý: vấn đề cần thực hiện; phương pháp thực hiện; công cụ sử dụng (phần mềm, phần cứng…); kết quả của đồ án có phù hợp với các vấn đề đã đặt ra hay không; tính thực tế của đồ án, định hướng phát triển mở rộng của đồ án (nếu có); các kiến thức và kỹ năng mà sinh viên đã đạt được.</w:t>
      </w:r>
    </w:p>
    <w:p>
      <w:pPr>
        <w:rPr>
          <w:color w:val="FF0000"/>
        </w:rPr>
      </w:pPr>
      <w:r>
        <w:rPr>
          <w:color w:val="FF0000"/>
        </w:rPr>
        <w:t>(Đối với luận văn thạc sĩ, phần tóm tắt được in trong một bản nộp riêng)</w:t>
      </w:r>
    </w:p>
    <w:p/>
    <w:p>
      <w:r>
        <mc:AlternateContent>
          <mc:Choice Requires="wps">
            <w:drawing>
              <wp:anchor distT="0" distB="0" distL="114300" distR="114300" simplePos="0" relativeHeight="251663360" behindDoc="0" locked="0" layoutInCell="1" allowOverlap="1">
                <wp:simplePos x="0" y="0"/>
                <wp:positionH relativeFrom="column">
                  <wp:posOffset>2880995</wp:posOffset>
                </wp:positionH>
                <wp:positionV relativeFrom="paragraph">
                  <wp:posOffset>4499610</wp:posOffset>
                </wp:positionV>
                <wp:extent cx="2353310" cy="470535"/>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jc w:val="center"/>
                            </w:pPr>
                            <w:r>
                              <w:t>Sinh viên thực hiện</w:t>
                            </w:r>
                          </w:p>
                          <w:p>
                            <w:pPr>
                              <w:spacing w:before="0" w:line="240" w:lineRule="auto"/>
                              <w:jc w:val="center"/>
                            </w:pPr>
                            <w:r>
                              <w:rPr>
                                <w:sz w:val="20"/>
                              </w:rPr>
                              <w:t>Ký và ghi rõ họ tên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5pt;margin-top:354.3pt;height:37.05pt;width:185.3pt;z-index:251663360;mso-width-relative:page;mso-height-relative:page;" filled="f" stroked="f" coordsize="21600,21600" o:gfxdata="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HE5O3AAAAAsBAAAPAAAAAAAAAAEAIAAAADgAAABkcnMvZG93bnJldi54bWxQ&#10;SwECFAAUAAAACACHTuJAA1lo0hYCAAAnBAAADgAAAAAAAAABACAAAABBAQAAZHJzL2Uyb0RvYy54&#10;bWxQSwUGAAAAAAYABgBZAQAAyQUAAAAA&#10;">
                <v:fill on="f" focussize="0,0"/>
                <v:stroke on="f" weight="0.5pt"/>
                <v:imagedata o:title=""/>
                <o:lock v:ext="edit" aspectratio="f"/>
                <v:textbox>
                  <w:txbxContent>
                    <w:p>
                      <w:pPr>
                        <w:spacing w:before="0" w:line="240" w:lineRule="auto"/>
                        <w:jc w:val="center"/>
                      </w:pPr>
                      <w:r>
                        <w:t>Sinh viên thực hiện</w:t>
                      </w:r>
                    </w:p>
                    <w:p>
                      <w:pPr>
                        <w:spacing w:before="0" w:line="240" w:lineRule="auto"/>
                        <w:jc w:val="center"/>
                      </w:pPr>
                      <w:r>
                        <w:rPr>
                          <w:sz w:val="20"/>
                        </w:rPr>
                        <w:t>Ký và ghi rõ họ tên</w:t>
                      </w:r>
                    </w:p>
                    <w:p/>
                  </w:txbxContent>
                </v:textbox>
              </v:shape>
            </w:pict>
          </mc:Fallback>
        </mc:AlternateContent>
      </w:r>
      <w:r>
        <w:br w:type="page"/>
      </w:r>
    </w:p>
    <w:p/>
    <w:p>
      <w:pPr>
        <w:jc w:val="center"/>
        <w:rPr>
          <w:b/>
        </w:rPr>
      </w:pPr>
      <w:r>
        <w:rPr>
          <w:b/>
        </w:rPr>
        <w:t>MỤC LỤC</w:t>
      </w:r>
    </w:p>
    <w:sdt>
      <w:sdtPr>
        <w:rPr>
          <w:rFonts w:ascii="Times New Roman" w:hAnsi="Times New Roman" w:cs="Times New Roman" w:eastAsiaTheme="minorHAnsi"/>
          <w:color w:val="000000"/>
          <w:sz w:val="26"/>
          <w:szCs w:val="26"/>
        </w:rPr>
        <w:id w:val="913277024"/>
        <w:docPartObj>
          <w:docPartGallery w:val="Table of Contents"/>
          <w:docPartUnique/>
        </w:docPartObj>
      </w:sdtPr>
      <w:sdtEndPr>
        <w:rPr>
          <w:rFonts w:ascii="Times New Roman" w:hAnsi="Times New Roman" w:cs="Times New Roman" w:eastAsiaTheme="minorHAnsi"/>
          <w:b/>
          <w:bCs/>
          <w:color w:val="000000"/>
          <w:sz w:val="26"/>
          <w:szCs w:val="26"/>
        </w:rPr>
      </w:sdtEndPr>
      <w:sdtContent>
        <w:p>
          <w:pPr>
            <w:pStyle w:val="29"/>
            <w:spacing w:before="0" w:after="0" w:line="240" w:lineRule="auto"/>
          </w:pPr>
        </w:p>
        <w:p>
          <w:pPr>
            <w:pStyle w:val="15"/>
            <w:tabs>
              <w:tab w:val="right" w:leader="dot" w:pos="8494"/>
            </w:tabs>
            <w:rPr>
              <w:rFonts w:asciiTheme="minorHAnsi" w:hAnsiTheme="minorHAnsi" w:eastAsiaTheme="minorEastAsia" w:cstheme="minorBidi"/>
              <w:b w:val="0"/>
              <w:color w:val="auto"/>
              <w:sz w:val="22"/>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"_Toc20584278" </w:instrText>
          </w:r>
          <w:r>
            <w:fldChar w:fldCharType="separate"/>
          </w:r>
          <w:r>
            <w:rPr>
              <w:rStyle w:val="20"/>
            </w:rPr>
            <w:t>CHƯƠNG 1. CÁC QUI ĐỊNH CHUNG</w:t>
          </w:r>
          <w:r>
            <w:tab/>
          </w:r>
          <w:r>
            <w:fldChar w:fldCharType="begin"/>
          </w:r>
          <w:r>
            <w:instrText xml:space="preserve"> PAGEREF _Toc20584278 \h </w:instrText>
          </w:r>
          <w:r>
            <w:fldChar w:fldCharType="separate"/>
          </w:r>
          <w:r>
            <w:t>1</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"_Toc20584279" </w:instrText>
          </w:r>
          <w:r>
            <w:fldChar w:fldCharType="separate"/>
          </w:r>
          <w:r>
            <w:rPr>
              <w:rStyle w:val="20"/>
            </w:rPr>
            <w:t>1.1</w:t>
          </w:r>
          <w:r>
            <w:rPr>
              <w:rFonts w:asciiTheme="minorHAnsi" w:hAnsiTheme="minorHAnsi" w:eastAsiaTheme="minorEastAsia" w:cstheme="minorBidi"/>
              <w:color w:val="auto"/>
              <w:sz w:val="22"/>
              <w:szCs w:val="22"/>
            </w:rPr>
            <w:tab/>
          </w:r>
          <w:r>
            <w:rPr>
              <w:rStyle w:val="20"/>
            </w:rPr>
            <w:t>Giới thiệu chung</w:t>
          </w:r>
          <w:r>
            <w:tab/>
          </w:r>
          <w:r>
            <w:fldChar w:fldCharType="begin"/>
          </w:r>
          <w:r>
            <w:instrText xml:space="preserve"> PAGEREF _Toc20584279 \h </w:instrText>
          </w:r>
          <w:r>
            <w:fldChar w:fldCharType="separate"/>
          </w:r>
          <w:r>
            <w:t>1</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"_Toc20584280" </w:instrText>
          </w:r>
          <w:r>
            <w:fldChar w:fldCharType="separate"/>
          </w:r>
          <w:r>
            <w:rPr>
              <w:rStyle w:val="20"/>
            </w:rPr>
            <w:t>1.2</w:t>
          </w:r>
          <w:r>
            <w:rPr>
              <w:rFonts w:asciiTheme="minorHAnsi" w:hAnsiTheme="minorHAnsi" w:eastAsiaTheme="minorEastAsia" w:cstheme="minorBidi"/>
              <w:color w:val="auto"/>
              <w:sz w:val="22"/>
              <w:szCs w:val="22"/>
            </w:rPr>
            <w:tab/>
          </w:r>
          <w:r>
            <w:rPr>
              <w:rStyle w:val="20"/>
            </w:rPr>
            <w:t>Sử dụng các định dạng văn bản theo qui định</w:t>
          </w:r>
          <w:r>
            <w:tab/>
          </w:r>
          <w:r>
            <w:fldChar w:fldCharType="begin"/>
          </w:r>
          <w:r>
            <w:instrText xml:space="preserve"> PAGEREF _Toc20584280 \h </w:instrText>
          </w:r>
          <w:r>
            <w:fldChar w:fldCharType="separate"/>
          </w:r>
          <w:r>
            <w:t>1</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"_Toc20584281" </w:instrText>
          </w:r>
          <w:r>
            <w:fldChar w:fldCharType="separate"/>
          </w:r>
          <w:r>
            <w:rPr>
              <w:rStyle w:val="20"/>
              <w14:scene3d w14:prst="orthographicFront">
                <w14:lightRig w14:rig="threePt" w14:dir="t">
                  <w14:rot w14:lat="0" w14:lon="0" w14:rev="0"/>
                </w14:lightRig>
              </w14:scene3d>
            </w:rPr>
            <w:t>1.2.1</w:t>
          </w:r>
          <w:r>
            <w:rPr>
              <w:rFonts w:asciiTheme="minorHAnsi" w:hAnsiTheme="minorHAnsi" w:eastAsiaTheme="minorEastAsia" w:cstheme="minorBidi"/>
              <w:color w:val="auto"/>
              <w:sz w:val="22"/>
              <w:szCs w:val="22"/>
            </w:rPr>
            <w:tab/>
          </w:r>
          <w:r>
            <w:rPr>
              <w:rStyle w:val="20"/>
            </w:rPr>
            <w:t>Qui định về căn lề văn bản</w:t>
          </w:r>
          <w:r>
            <w:tab/>
          </w:r>
          <w:r>
            <w:fldChar w:fldCharType="begin"/>
          </w:r>
          <w:r>
            <w:instrText xml:space="preserve"> PAGEREF _Toc20584281 \h </w:instrText>
          </w:r>
          <w:r>
            <w:fldChar w:fldCharType="separate"/>
          </w:r>
          <w:r>
            <w:t>1</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"_Toc20584282" </w:instrText>
          </w:r>
          <w:r>
            <w:fldChar w:fldCharType="separate"/>
          </w:r>
          <w:r>
            <w:rPr>
              <w:rStyle w:val="20"/>
              <w14:scene3d w14:prst="orthographicFront">
                <w14:lightRig w14:rig="threePt" w14:dir="t">
                  <w14:rot w14:lat="0" w14:lon="0" w14:rev="0"/>
                </w14:lightRig>
              </w14:scene3d>
            </w:rPr>
            <w:t>1.2.2</w:t>
          </w:r>
          <w:r>
            <w:rPr>
              <w:rFonts w:asciiTheme="minorHAnsi" w:hAnsiTheme="minorHAnsi" w:eastAsiaTheme="minorEastAsia" w:cstheme="minorBidi"/>
              <w:color w:val="auto"/>
              <w:sz w:val="22"/>
              <w:szCs w:val="22"/>
            </w:rPr>
            <w:tab/>
          </w:r>
          <w:r>
            <w:rPr>
              <w:rStyle w:val="20"/>
            </w:rPr>
            <w:t>Tạo chương mới</w:t>
          </w:r>
          <w:r>
            <w:tab/>
          </w:r>
          <w:r>
            <w:fldChar w:fldCharType="begin"/>
          </w:r>
          <w:r>
            <w:instrText xml:space="preserve"> PAGEREF _Toc20584282 \h </w:instrText>
          </w:r>
          <w:r>
            <w:fldChar w:fldCharType="separate"/>
          </w:r>
          <w:r>
            <w:t>3</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"_Toc20584283" </w:instrText>
          </w:r>
          <w:r>
            <w:fldChar w:fldCharType="separate"/>
          </w:r>
          <w:r>
            <w:rPr>
              <w:rStyle w:val="20"/>
              <w14:scene3d w14:prst="orthographicFront">
                <w14:lightRig w14:rig="threePt" w14:dir="t">
                  <w14:rot w14:lat="0" w14:lon="0" w14:rev="0"/>
                </w14:lightRig>
              </w14:scene3d>
            </w:rPr>
            <w:t>1.2.3</w:t>
          </w:r>
          <w:r>
            <w:rPr>
              <w:rFonts w:asciiTheme="minorHAnsi" w:hAnsiTheme="minorHAnsi" w:eastAsiaTheme="minorEastAsia" w:cstheme="minorBidi"/>
              <w:color w:val="auto"/>
              <w:sz w:val="22"/>
              <w:szCs w:val="22"/>
            </w:rPr>
            <w:tab/>
          </w:r>
          <w:r>
            <w:rPr>
              <w:rStyle w:val="20"/>
            </w:rPr>
            <w:t>Tạo tiêu đề các cấp</w:t>
          </w:r>
          <w:r>
            <w:tab/>
          </w:r>
          <w:r>
            <w:fldChar w:fldCharType="begin"/>
          </w:r>
          <w:r>
            <w:instrText xml:space="preserve"> PAGEREF _Toc20584283 \h </w:instrText>
          </w:r>
          <w:r>
            <w:fldChar w:fldCharType="separate"/>
          </w:r>
          <w:r>
            <w:t>3</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"_Toc20584284" </w:instrText>
          </w:r>
          <w:r>
            <w:fldChar w:fldCharType="separate"/>
          </w:r>
          <w:r>
            <w:rPr>
              <w:rStyle w:val="20"/>
              <w14:scene3d w14:prst="orthographicFront">
                <w14:lightRig w14:rig="threePt" w14:dir="t">
                  <w14:rot w14:lat="0" w14:lon="0" w14:rev="0"/>
                </w14:lightRig>
              </w14:scene3d>
            </w:rPr>
            <w:t>1.2.4</w:t>
          </w:r>
          <w:r>
            <w:rPr>
              <w:rFonts w:asciiTheme="minorHAnsi" w:hAnsiTheme="minorHAnsi" w:eastAsiaTheme="minorEastAsia" w:cstheme="minorBidi"/>
              <w:color w:val="auto"/>
              <w:sz w:val="22"/>
              <w:szCs w:val="22"/>
            </w:rPr>
            <w:tab/>
          </w:r>
          <w:r>
            <w:rPr>
              <w:rStyle w:val="20"/>
            </w:rPr>
            <w:t>Định dạng phần nội dung các chương, mục</w:t>
          </w:r>
          <w:r>
            <w:tab/>
          </w:r>
          <w:r>
            <w:fldChar w:fldCharType="begin"/>
          </w:r>
          <w:r>
            <w:instrText xml:space="preserve"> PAGEREF _Toc20584284 \h </w:instrText>
          </w:r>
          <w:r>
            <w:fldChar w:fldCharType="separate"/>
          </w:r>
          <w:r>
            <w:t>3</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"_Toc20584285" </w:instrText>
          </w:r>
          <w:r>
            <w:fldChar w:fldCharType="separate"/>
          </w:r>
          <w:r>
            <w:rPr>
              <w:rStyle w:val="20"/>
              <w14:scene3d w14:prst="orthographicFront">
                <w14:lightRig w14:rig="threePt" w14:dir="t">
                  <w14:rot w14:lat="0" w14:lon="0" w14:rev="0"/>
                </w14:lightRig>
              </w14:scene3d>
            </w:rPr>
            <w:t>1.2.5</w:t>
          </w:r>
          <w:r>
            <w:rPr>
              <w:rFonts w:asciiTheme="minorHAnsi" w:hAnsiTheme="minorHAnsi" w:eastAsiaTheme="minorEastAsia" w:cstheme="minorBidi"/>
              <w:color w:val="auto"/>
              <w:sz w:val="22"/>
              <w:szCs w:val="22"/>
            </w:rPr>
            <w:tab/>
          </w:r>
          <w:r>
            <w:rPr>
              <w:rStyle w:val="20"/>
            </w:rPr>
            <w:t>Hình vẽ - Đồ thị</w:t>
          </w:r>
          <w:r>
            <w:tab/>
          </w:r>
          <w:r>
            <w:fldChar w:fldCharType="begin"/>
          </w:r>
          <w:r>
            <w:instrText xml:space="preserve"> PAGEREF _Toc20584285 \h </w:instrText>
          </w:r>
          <w:r>
            <w:fldChar w:fldCharType="separate"/>
          </w:r>
          <w:r>
            <w:t>4</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"_Toc20584286" </w:instrText>
          </w:r>
          <w:r>
            <w:fldChar w:fldCharType="separate"/>
          </w:r>
          <w:r>
            <w:rPr>
              <w:rStyle w:val="20"/>
              <w14:scene3d w14:prst="orthographicFront">
                <w14:lightRig w14:rig="threePt" w14:dir="t">
                  <w14:rot w14:lat="0" w14:lon="0" w14:rev="0"/>
                </w14:lightRig>
              </w14:scene3d>
            </w:rPr>
            <w:t>1.2.6</w:t>
          </w:r>
          <w:r>
            <w:rPr>
              <w:rFonts w:asciiTheme="minorHAnsi" w:hAnsiTheme="minorHAnsi" w:eastAsiaTheme="minorEastAsia" w:cstheme="minorBidi"/>
              <w:color w:val="auto"/>
              <w:sz w:val="22"/>
              <w:szCs w:val="22"/>
            </w:rPr>
            <w:tab/>
          </w:r>
          <w:r>
            <w:rPr>
              <w:rStyle w:val="20"/>
            </w:rPr>
            <w:t>Bảng biểu</w:t>
          </w:r>
          <w:r>
            <w:tab/>
          </w:r>
          <w:r>
            <w:fldChar w:fldCharType="begin"/>
          </w:r>
          <w:r>
            <w:instrText xml:space="preserve"> PAGEREF _Toc20584286 \h </w:instrText>
          </w:r>
          <w:r>
            <w:fldChar w:fldCharType="separate"/>
          </w:r>
          <w:r>
            <w:t>6</w:t>
          </w:r>
          <w:r>
            <w:fldChar w:fldCharType="end"/>
          </w:r>
          <w:r>
            <w:fldChar w:fldCharType="end"/>
          </w:r>
        </w:p>
        <w:p>
          <w:pPr>
            <w:pStyle w:val="17"/>
            <w:tabs>
              <w:tab w:val="left" w:pos="176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"_Toc20584287" </w:instrText>
          </w:r>
          <w:r>
            <w:fldChar w:fldCharType="separate"/>
          </w:r>
          <w:r>
            <w:rPr>
              <w:rStyle w:val="20"/>
              <w14:scene3d w14:prst="orthographicFront">
                <w14:lightRig w14:rig="threePt" w14:dir="t">
                  <w14:rot w14:lat="0" w14:lon="0" w14:rev="0"/>
                </w14:lightRig>
              </w14:scene3d>
            </w:rPr>
            <w:t>1.2.7</w:t>
          </w:r>
          <w:r>
            <w:rPr>
              <w:rFonts w:asciiTheme="minorHAnsi" w:hAnsiTheme="minorHAnsi" w:eastAsiaTheme="minorEastAsia" w:cstheme="minorBidi"/>
              <w:color w:val="auto"/>
              <w:sz w:val="22"/>
              <w:szCs w:val="22"/>
            </w:rPr>
            <w:tab/>
          </w:r>
          <w:r>
            <w:rPr>
              <w:rStyle w:val="20"/>
            </w:rPr>
            <w:t>Phương trình</w:t>
          </w:r>
          <w:r>
            <w:tab/>
          </w:r>
          <w:r>
            <w:fldChar w:fldCharType="begin"/>
          </w:r>
          <w:r>
            <w:instrText xml:space="preserve"> PAGEREF _Toc20584287 \h </w:instrText>
          </w:r>
          <w:r>
            <w:fldChar w:fldCharType="separate"/>
          </w:r>
          <w:r>
            <w:t>8</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"_Toc20584288" </w:instrText>
          </w:r>
          <w:r>
            <w:fldChar w:fldCharType="separate"/>
          </w:r>
          <w:r>
            <w:rPr>
              <w:rStyle w:val="20"/>
            </w:rPr>
            <w:t>1.3</w:t>
          </w:r>
          <w:r>
            <w:rPr>
              <w:rFonts w:asciiTheme="minorHAnsi" w:hAnsiTheme="minorHAnsi" w:eastAsiaTheme="minorEastAsia" w:cstheme="minorBidi"/>
              <w:color w:val="auto"/>
              <w:sz w:val="22"/>
              <w:szCs w:val="22"/>
            </w:rPr>
            <w:tab/>
          </w:r>
          <w:r>
            <w:rPr>
              <w:rStyle w:val="20"/>
            </w:rPr>
            <w:t>Tạo tham chiếu chéo giữa các đoạn văn bản</w:t>
          </w:r>
          <w:r>
            <w:tab/>
          </w:r>
          <w:r>
            <w:fldChar w:fldCharType="begin"/>
          </w:r>
          <w:r>
            <w:instrText xml:space="preserve"> PAGEREF _Toc20584288 \h </w:instrText>
          </w:r>
          <w:r>
            <w:fldChar w:fldCharType="separate"/>
          </w:r>
          <w:r>
            <w:t>11</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"_Toc20584289" </w:instrText>
          </w:r>
          <w:r>
            <w:fldChar w:fldCharType="separate"/>
          </w:r>
          <w:r>
            <w:rPr>
              <w:rStyle w:val="20"/>
            </w:rPr>
            <w:t>1.4</w:t>
          </w:r>
          <w:r>
            <w:rPr>
              <w:rFonts w:asciiTheme="minorHAnsi" w:hAnsiTheme="minorHAnsi" w:eastAsiaTheme="minorEastAsia" w:cstheme="minorBidi"/>
              <w:color w:val="auto"/>
              <w:sz w:val="22"/>
              <w:szCs w:val="22"/>
            </w:rPr>
            <w:tab/>
          </w:r>
          <w:r>
            <w:rPr>
              <w:rStyle w:val="20"/>
            </w:rPr>
            <w:t>Tạo danh mục tài liệu tham khảo</w:t>
          </w:r>
          <w:r>
            <w:tab/>
          </w:r>
          <w:r>
            <w:fldChar w:fldCharType="begin"/>
          </w:r>
          <w:r>
            <w:instrText xml:space="preserve"> PAGEREF _Toc20584289 \h </w:instrText>
          </w:r>
          <w:r>
            <w:fldChar w:fldCharType="separate"/>
          </w:r>
          <w:r>
            <w:t>11</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"_Toc20584290" </w:instrText>
          </w:r>
          <w:r>
            <w:fldChar w:fldCharType="separate"/>
          </w:r>
          <w:r>
            <w:rPr>
              <w:rStyle w:val="20"/>
            </w:rPr>
            <w:t>1.5</w:t>
          </w:r>
          <w:r>
            <w:rPr>
              <w:rFonts w:asciiTheme="minorHAnsi" w:hAnsiTheme="minorHAnsi" w:eastAsiaTheme="minorEastAsia" w:cstheme="minorBidi"/>
              <w:color w:val="auto"/>
              <w:sz w:val="22"/>
              <w:szCs w:val="22"/>
            </w:rPr>
            <w:tab/>
          </w:r>
          <w:r>
            <w:rPr>
              <w:rStyle w:val="20"/>
            </w:rPr>
            <w:t>Cập nhật lại các chú thích và tham chiếu</w:t>
          </w:r>
          <w:r>
            <w:tab/>
          </w:r>
          <w:r>
            <w:fldChar w:fldCharType="begin"/>
          </w:r>
          <w:r>
            <w:instrText xml:space="preserve"> PAGEREF _Toc20584290 \h </w:instrText>
          </w:r>
          <w:r>
            <w:fldChar w:fldCharType="separate"/>
          </w:r>
          <w:r>
            <w:t>15</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"_Toc20584291" </w:instrText>
          </w:r>
          <w:r>
            <w:fldChar w:fldCharType="separate"/>
          </w:r>
          <w:r>
            <w:rPr>
              <w:rStyle w:val="20"/>
            </w:rPr>
            <w:t>1.6</w:t>
          </w:r>
          <w:r>
            <w:rPr>
              <w:rFonts w:asciiTheme="minorHAnsi" w:hAnsiTheme="minorHAnsi" w:eastAsiaTheme="minorEastAsia" w:cstheme="minorBidi"/>
              <w:color w:val="auto"/>
              <w:sz w:val="22"/>
              <w:szCs w:val="22"/>
            </w:rPr>
            <w:tab/>
          </w:r>
          <w:r>
            <w:rPr>
              <w:rStyle w:val="20"/>
            </w:rPr>
            <w:t>Tạo danh mục hình vẽ</w:t>
          </w:r>
          <w:r>
            <w:tab/>
          </w:r>
          <w:r>
            <w:fldChar w:fldCharType="begin"/>
          </w:r>
          <w:r>
            <w:instrText xml:space="preserve"> PAGEREF _Toc20584291 \h </w:instrText>
          </w:r>
          <w:r>
            <w:fldChar w:fldCharType="separate"/>
          </w:r>
          <w:r>
            <w:t>15</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"_Toc20584292" </w:instrText>
          </w:r>
          <w:r>
            <w:fldChar w:fldCharType="separate"/>
          </w:r>
          <w:r>
            <w:rPr>
              <w:rStyle w:val="20"/>
            </w:rPr>
            <w:t>1.7</w:t>
          </w:r>
          <w:r>
            <w:rPr>
              <w:rFonts w:asciiTheme="minorHAnsi" w:hAnsiTheme="minorHAnsi" w:eastAsiaTheme="minorEastAsia" w:cstheme="minorBidi"/>
              <w:color w:val="auto"/>
              <w:sz w:val="22"/>
              <w:szCs w:val="22"/>
            </w:rPr>
            <w:tab/>
          </w:r>
          <w:r>
            <w:rPr>
              <w:rStyle w:val="20"/>
            </w:rPr>
            <w:t>Tạo danh mục bảng biểu</w:t>
          </w:r>
          <w:r>
            <w:tab/>
          </w:r>
          <w:r>
            <w:fldChar w:fldCharType="begin"/>
          </w:r>
          <w:r>
            <w:instrText xml:space="preserve"> PAGEREF _Toc20584292 \h </w:instrText>
          </w:r>
          <w:r>
            <w:fldChar w:fldCharType="separate"/>
          </w:r>
          <w:r>
            <w:t>16</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"_Toc20584293" </w:instrText>
          </w:r>
          <w:r>
            <w:fldChar w:fldCharType="separate"/>
          </w:r>
          <w:r>
            <w:rPr>
              <w:rStyle w:val="20"/>
            </w:rPr>
            <w:t>1.8</w:t>
          </w:r>
          <w:r>
            <w:rPr>
              <w:rFonts w:asciiTheme="minorHAnsi" w:hAnsiTheme="minorHAnsi" w:eastAsiaTheme="minorEastAsia" w:cstheme="minorBidi"/>
              <w:color w:val="auto"/>
              <w:sz w:val="22"/>
              <w:szCs w:val="22"/>
            </w:rPr>
            <w:tab/>
          </w:r>
          <w:r>
            <w:rPr>
              <w:rStyle w:val="20"/>
            </w:rPr>
            <w:t>Tạo trang mục lục</w:t>
          </w:r>
          <w:r>
            <w:tab/>
          </w:r>
          <w:r>
            <w:fldChar w:fldCharType="begin"/>
          </w:r>
          <w:r>
            <w:instrText xml:space="preserve"> PAGEREF _Toc20584293 \h </w:instrText>
          </w:r>
          <w:r>
            <w:fldChar w:fldCharType="separate"/>
          </w:r>
          <w:r>
            <w:t>16</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"_Toc20584294" </w:instrText>
          </w:r>
          <w:r>
            <w:fldChar w:fldCharType="separate"/>
          </w:r>
          <w:r>
            <w:rPr>
              <w:rStyle w:val="20"/>
            </w:rPr>
            <w:t>1.9</w:t>
          </w:r>
          <w:r>
            <w:rPr>
              <w:rFonts w:asciiTheme="minorHAnsi" w:hAnsiTheme="minorHAnsi" w:eastAsiaTheme="minorEastAsia" w:cstheme="minorBidi"/>
              <w:color w:val="auto"/>
              <w:sz w:val="22"/>
              <w:szCs w:val="22"/>
            </w:rPr>
            <w:tab/>
          </w:r>
          <w:r>
            <w:rPr>
              <w:rStyle w:val="20"/>
            </w:rPr>
            <w:t>Qui cách đóng quyển</w:t>
          </w:r>
          <w:r>
            <w:tab/>
          </w:r>
          <w:r>
            <w:fldChar w:fldCharType="begin"/>
          </w:r>
          <w:r>
            <w:instrText xml:space="preserve"> PAGEREF _Toc20584294 \h </w:instrText>
          </w:r>
          <w:r>
            <w:fldChar w:fldCharType="separate"/>
          </w:r>
          <w:r>
            <w:t>17</w:t>
          </w:r>
          <w:r>
            <w:fldChar w:fldCharType="end"/>
          </w:r>
          <w:r>
            <w:fldChar w:fldCharType="end"/>
          </w:r>
        </w:p>
        <w:p>
          <w:pPr>
            <w:pStyle w:val="15"/>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"_Toc20584295" </w:instrText>
          </w:r>
          <w:r>
            <w:fldChar w:fldCharType="separate"/>
          </w:r>
          <w:r>
            <w:rPr>
              <w:rStyle w:val="20"/>
            </w:rPr>
            <w:t>CHƯƠNG 2. SỬ DỤNG CÁC BIỂU ĐỒ</w:t>
          </w:r>
          <w:r>
            <w:tab/>
          </w:r>
          <w:r>
            <w:fldChar w:fldCharType="begin"/>
          </w:r>
          <w:r>
            <w:instrText xml:space="preserve"> PAGEREF _Toc20584295 \h </w:instrText>
          </w:r>
          <w:r>
            <w:fldChar w:fldCharType="separate"/>
          </w:r>
          <w:r>
            <w:t>19</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"_Toc20584296" </w:instrText>
          </w:r>
          <w:r>
            <w:fldChar w:fldCharType="separate"/>
          </w:r>
          <w:r>
            <w:rPr>
              <w:rStyle w:val="20"/>
            </w:rPr>
            <w:t>2.1</w:t>
          </w:r>
          <w:r>
            <w:rPr>
              <w:rFonts w:asciiTheme="minorHAnsi" w:hAnsiTheme="minorHAnsi" w:eastAsiaTheme="minorEastAsia" w:cstheme="minorBidi"/>
              <w:color w:val="auto"/>
              <w:sz w:val="22"/>
              <w:szCs w:val="22"/>
            </w:rPr>
            <w:tab/>
          </w:r>
          <w:r>
            <w:rPr>
              <w:rStyle w:val="20"/>
            </w:rPr>
            <w:t>Giới thiệu về biểu diễn bằng đồ thị</w:t>
          </w:r>
          <w:r>
            <w:tab/>
          </w:r>
          <w:r>
            <w:fldChar w:fldCharType="begin"/>
          </w:r>
          <w:r>
            <w:instrText xml:space="preserve"> PAGEREF _Toc20584296 \h </w:instrText>
          </w:r>
          <w:r>
            <w:fldChar w:fldCharType="separate"/>
          </w:r>
          <w:r>
            <w:t>19</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"_Toc20584297" </w:instrText>
          </w:r>
          <w:r>
            <w:fldChar w:fldCharType="separate"/>
          </w:r>
          <w:r>
            <w:rPr>
              <w:rStyle w:val="20"/>
            </w:rPr>
            <w:t>2.2</w:t>
          </w:r>
          <w:r>
            <w:rPr>
              <w:rFonts w:asciiTheme="minorHAnsi" w:hAnsiTheme="minorHAnsi" w:eastAsiaTheme="minorEastAsia" w:cstheme="minorBidi"/>
              <w:color w:val="auto"/>
              <w:sz w:val="22"/>
              <w:szCs w:val="22"/>
            </w:rPr>
            <w:tab/>
          </w:r>
          <w:r>
            <w:rPr>
              <w:rStyle w:val="20"/>
            </w:rPr>
            <w:t>Đồ thị kiểu bánh</w:t>
          </w:r>
          <w:r>
            <w:tab/>
          </w:r>
          <w:r>
            <w:fldChar w:fldCharType="begin"/>
          </w:r>
          <w:r>
            <w:instrText xml:space="preserve"> PAGEREF _Toc20584297 \h </w:instrText>
          </w:r>
          <w:r>
            <w:fldChar w:fldCharType="separate"/>
          </w:r>
          <w:r>
            <w:t>19</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"_Toc20584298" </w:instrText>
          </w:r>
          <w:r>
            <w:fldChar w:fldCharType="separate"/>
          </w:r>
          <w:r>
            <w:rPr>
              <w:rStyle w:val="20"/>
            </w:rPr>
            <w:t>2.3</w:t>
          </w:r>
          <w:r>
            <w:rPr>
              <w:rFonts w:asciiTheme="minorHAnsi" w:hAnsiTheme="minorHAnsi" w:eastAsiaTheme="minorEastAsia" w:cstheme="minorBidi"/>
              <w:color w:val="auto"/>
              <w:sz w:val="22"/>
              <w:szCs w:val="22"/>
            </w:rPr>
            <w:tab/>
          </w:r>
          <w:r>
            <w:rPr>
              <w:rStyle w:val="20"/>
            </w:rPr>
            <w:t>Đồ thị kiểu thanh ngang</w:t>
          </w:r>
          <w:r>
            <w:tab/>
          </w:r>
          <w:r>
            <w:fldChar w:fldCharType="begin"/>
          </w:r>
          <w:r>
            <w:instrText xml:space="preserve"> PAGEREF _Toc20584298 \h </w:instrText>
          </w:r>
          <w:r>
            <w:fldChar w:fldCharType="separate"/>
          </w:r>
          <w:r>
            <w:t>20</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"_Toc20584299" </w:instrText>
          </w:r>
          <w:r>
            <w:fldChar w:fldCharType="separate"/>
          </w:r>
          <w:r>
            <w:rPr>
              <w:rStyle w:val="20"/>
            </w:rPr>
            <w:t>2.4</w:t>
          </w:r>
          <w:r>
            <w:rPr>
              <w:rFonts w:asciiTheme="minorHAnsi" w:hAnsiTheme="minorHAnsi" w:eastAsiaTheme="minorEastAsia" w:cstheme="minorBidi"/>
              <w:color w:val="auto"/>
              <w:sz w:val="22"/>
              <w:szCs w:val="22"/>
            </w:rPr>
            <w:tab/>
          </w:r>
          <w:r>
            <w:rPr>
              <w:rStyle w:val="20"/>
            </w:rPr>
            <w:t>Đồ thị kiểu cột đứng</w:t>
          </w:r>
          <w:r>
            <w:tab/>
          </w:r>
          <w:r>
            <w:fldChar w:fldCharType="begin"/>
          </w:r>
          <w:r>
            <w:instrText xml:space="preserve"> PAGEREF _Toc20584299 \h </w:instrText>
          </w:r>
          <w:r>
            <w:fldChar w:fldCharType="separate"/>
          </w:r>
          <w:r>
            <w:t>20</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"_Toc20584300" </w:instrText>
          </w:r>
          <w:r>
            <w:fldChar w:fldCharType="separate"/>
          </w:r>
          <w:r>
            <w:rPr>
              <w:rStyle w:val="20"/>
            </w:rPr>
            <w:t>2.5</w:t>
          </w:r>
          <w:r>
            <w:rPr>
              <w:rFonts w:asciiTheme="minorHAnsi" w:hAnsiTheme="minorHAnsi" w:eastAsiaTheme="minorEastAsia" w:cstheme="minorBidi"/>
              <w:color w:val="auto"/>
              <w:sz w:val="22"/>
              <w:szCs w:val="22"/>
            </w:rPr>
            <w:tab/>
          </w:r>
          <w:r>
            <w:rPr>
              <w:rStyle w:val="20"/>
            </w:rPr>
            <w:t>Đồ thị kiểu đường</w:t>
          </w:r>
          <w:r>
            <w:tab/>
          </w:r>
          <w:r>
            <w:fldChar w:fldCharType="begin"/>
          </w:r>
          <w:r>
            <w:instrText xml:space="preserve"> PAGEREF _Toc20584300 \h </w:instrText>
          </w:r>
          <w:r>
            <w:fldChar w:fldCharType="separate"/>
          </w:r>
          <w:r>
            <w:t>21</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"_Toc20584301" </w:instrText>
          </w:r>
          <w:r>
            <w:fldChar w:fldCharType="separate"/>
          </w:r>
          <w:r>
            <w:rPr>
              <w:rStyle w:val="20"/>
            </w:rPr>
            <w:t>2.6</w:t>
          </w:r>
          <w:r>
            <w:rPr>
              <w:rFonts w:asciiTheme="minorHAnsi" w:hAnsiTheme="minorHAnsi" w:eastAsiaTheme="minorEastAsia" w:cstheme="minorBidi"/>
              <w:color w:val="auto"/>
              <w:sz w:val="22"/>
              <w:szCs w:val="22"/>
            </w:rPr>
            <w:tab/>
          </w:r>
          <w:r>
            <w:rPr>
              <w:rStyle w:val="20"/>
            </w:rPr>
            <w:t>Đồ thị kiểu diện tích</w:t>
          </w:r>
          <w:r>
            <w:tab/>
          </w:r>
          <w:r>
            <w:fldChar w:fldCharType="begin"/>
          </w:r>
          <w:r>
            <w:instrText xml:space="preserve"> PAGEREF _Toc20584301 \h </w:instrText>
          </w:r>
          <w:r>
            <w:fldChar w:fldCharType="separate"/>
          </w:r>
          <w:r>
            <w:t>21</w:t>
          </w:r>
          <w:r>
            <w:fldChar w:fldCharType="end"/>
          </w:r>
          <w:r>
            <w:fldChar w:fldCharType="end"/>
          </w:r>
        </w:p>
        <w:p>
          <w:pPr>
            <w:pStyle w:val="15"/>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"_Toc20584302" </w:instrText>
          </w:r>
          <w:r>
            <w:fldChar w:fldCharType="separate"/>
          </w:r>
          <w:r>
            <w:rPr>
              <w:rStyle w:val="20"/>
            </w:rPr>
            <w:t>CHƯƠNG 3. KẾT LUẬN</w:t>
          </w:r>
          <w:r>
            <w:tab/>
          </w:r>
          <w:r>
            <w:fldChar w:fldCharType="begin"/>
          </w:r>
          <w:r>
            <w:instrText xml:space="preserve"> PAGEREF _Toc20584302 \h </w:instrText>
          </w:r>
          <w:r>
            <w:fldChar w:fldCharType="separate"/>
          </w:r>
          <w:r>
            <w:t>23</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"_Toc20584303" </w:instrText>
          </w:r>
          <w:r>
            <w:fldChar w:fldCharType="separate"/>
          </w:r>
          <w:r>
            <w:rPr>
              <w:rStyle w:val="20"/>
            </w:rPr>
            <w:t>3.1</w:t>
          </w:r>
          <w:r>
            <w:rPr>
              <w:rFonts w:asciiTheme="minorHAnsi" w:hAnsiTheme="minorHAnsi" w:eastAsiaTheme="minorEastAsia" w:cstheme="minorBidi"/>
              <w:color w:val="auto"/>
              <w:sz w:val="22"/>
              <w:szCs w:val="22"/>
            </w:rPr>
            <w:tab/>
          </w:r>
          <w:r>
            <w:rPr>
              <w:rStyle w:val="20"/>
            </w:rPr>
            <w:t>Kết luận</w:t>
          </w:r>
          <w:r>
            <w:tab/>
          </w:r>
          <w:r>
            <w:fldChar w:fldCharType="begin"/>
          </w:r>
          <w:r>
            <w:instrText xml:space="preserve"> PAGEREF _Toc20584303 \h </w:instrText>
          </w:r>
          <w:r>
            <w:fldChar w:fldCharType="separate"/>
          </w:r>
          <w:r>
            <w:t>23</w:t>
          </w:r>
          <w:r>
            <w:fldChar w:fldCharType="end"/>
          </w:r>
          <w:r>
            <w:fldChar w:fldCharType="end"/>
          </w:r>
        </w:p>
        <w:p>
          <w:pPr>
            <w:pStyle w:val="16"/>
            <w:tabs>
              <w:tab w:val="left" w:pos="780"/>
              <w:tab w:val="right" w:leader="dot" w:pos="8494"/>
            </w:tabs>
            <w:rPr>
              <w:rFonts w:asciiTheme="minorHAnsi" w:hAnsiTheme="minorHAnsi" w:eastAsiaTheme="minorEastAsia" w:cstheme="minorBidi"/>
              <w:color w:val="auto"/>
              <w:sz w:val="22"/>
              <w:szCs w:val="22"/>
            </w:rPr>
          </w:pPr>
          <w:r>
            <w:fldChar w:fldCharType="begin"/>
          </w:r>
          <w:r>
            <w:instrText xml:space="preserve"> HYPERLINK \l "_Toc20584304" </w:instrText>
          </w:r>
          <w:r>
            <w:fldChar w:fldCharType="separate"/>
          </w:r>
          <w:r>
            <w:rPr>
              <w:rStyle w:val="20"/>
            </w:rPr>
            <w:t>3.2</w:t>
          </w:r>
          <w:r>
            <w:rPr>
              <w:rFonts w:asciiTheme="minorHAnsi" w:hAnsiTheme="minorHAnsi" w:eastAsiaTheme="minorEastAsia" w:cstheme="minorBidi"/>
              <w:color w:val="auto"/>
              <w:sz w:val="22"/>
              <w:szCs w:val="22"/>
            </w:rPr>
            <w:tab/>
          </w:r>
          <w:r>
            <w:rPr>
              <w:rStyle w:val="20"/>
            </w:rPr>
            <w:t>Hướng phát triển của đồ án trong tương lai</w:t>
          </w:r>
          <w:r>
            <w:tab/>
          </w:r>
          <w:r>
            <w:fldChar w:fldCharType="begin"/>
          </w:r>
          <w:r>
            <w:instrText xml:space="preserve"> PAGEREF _Toc20584304 \h </w:instrText>
          </w:r>
          <w:r>
            <w:fldChar w:fldCharType="separate"/>
          </w:r>
          <w:r>
            <w:t>23</w:t>
          </w:r>
          <w:r>
            <w:fldChar w:fldCharType="end"/>
          </w:r>
          <w:r>
            <w:fldChar w:fldCharType="end"/>
          </w:r>
        </w:p>
        <w:p>
          <w:pPr>
            <w:pStyle w:val="15"/>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"_Toc20584305" </w:instrText>
          </w:r>
          <w:r>
            <w:fldChar w:fldCharType="separate"/>
          </w:r>
          <w:r>
            <w:rPr>
              <w:rStyle w:val="20"/>
            </w:rPr>
            <w:t>TÀI LIỆU THAM KHẢO</w:t>
          </w:r>
          <w:r>
            <w:tab/>
          </w:r>
          <w:r>
            <w:fldChar w:fldCharType="begin"/>
          </w:r>
          <w:r>
            <w:instrText xml:space="preserve"> PAGEREF _Toc20584305 \h </w:instrText>
          </w:r>
          <w:r>
            <w:fldChar w:fldCharType="separate"/>
          </w:r>
          <w:r>
            <w:t>24</w:t>
          </w:r>
          <w:r>
            <w:fldChar w:fldCharType="end"/>
          </w:r>
          <w:r>
            <w:fldChar w:fldCharType="end"/>
          </w:r>
        </w:p>
        <w:p>
          <w:pPr>
            <w:pStyle w:val="15"/>
            <w:tabs>
              <w:tab w:val="right" w:leader="dot" w:pos="8494"/>
            </w:tabs>
            <w:rPr>
              <w:rFonts w:asciiTheme="minorHAnsi" w:hAnsiTheme="minorHAnsi" w:eastAsiaTheme="minorEastAsia" w:cstheme="minorBidi"/>
              <w:b w:val="0"/>
              <w:color w:val="auto"/>
              <w:sz w:val="22"/>
              <w:szCs w:val="22"/>
            </w:rPr>
          </w:pPr>
          <w:r>
            <w:fldChar w:fldCharType="begin"/>
          </w:r>
          <w:r>
            <w:instrText xml:space="preserve"> HYPERLINK \l "_Toc20584306" </w:instrText>
          </w:r>
          <w:r>
            <w:fldChar w:fldCharType="separate"/>
          </w:r>
          <w:r>
            <w:rPr>
              <w:rStyle w:val="20"/>
            </w:rPr>
            <w:t>PHỤ LỤC</w:t>
          </w:r>
          <w:r>
            <w:tab/>
          </w:r>
          <w:r>
            <w:fldChar w:fldCharType="begin"/>
          </w:r>
          <w:r>
            <w:instrText xml:space="preserve"> PAGEREF _Toc20584306 \h </w:instrText>
          </w:r>
          <w:r>
            <w:fldChar w:fldCharType="separate"/>
          </w:r>
          <w:r>
            <w:t>25</w:t>
          </w:r>
          <w:r>
            <w:fldChar w:fldCharType="end"/>
          </w:r>
          <w:r>
            <w:fldChar w:fldCharType="end"/>
          </w:r>
        </w:p>
        <w:p>
          <w:r>
            <w:rPr>
              <w:b/>
            </w:rPr>
            <w:fldChar w:fldCharType="end"/>
          </w:r>
        </w:p>
      </w:sdtContent>
    </w:sdt>
    <w:p>
      <w:pPr>
        <w:spacing w:after="160" w:line="259" w:lineRule="auto"/>
        <w:jc w:val="center"/>
        <w:rPr>
          <w:b/>
        </w:rPr>
      </w:pPr>
      <w:r>
        <w:br w:type="page"/>
      </w:r>
      <w:r>
        <w:rPr>
          <w:b/>
        </w:rPr>
        <w:t>DANH MỤC HÌNH VẼ</w:t>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TOC \h \z \c "Hình" </w:instrText>
      </w:r>
      <w:r>
        <w:fldChar w:fldCharType="separate"/>
      </w:r>
      <w:r>
        <w:fldChar w:fldCharType="begin"/>
      </w:r>
      <w:r>
        <w:instrText xml:space="preserve"> HYPERLINK \l "_Toc20580104" </w:instrText>
      </w:r>
      <w:r>
        <w:fldChar w:fldCharType="separate"/>
      </w:r>
      <w:r>
        <w:rPr>
          <w:rStyle w:val="20"/>
        </w:rPr>
        <w:t>Hình 2.1 Đồ thị kiểu bánh</w:t>
      </w:r>
      <w:r>
        <w:tab/>
      </w:r>
      <w:r>
        <w:fldChar w:fldCharType="begin"/>
      </w:r>
      <w:r>
        <w:instrText xml:space="preserve"> PAGEREF _Toc20580104 \h </w:instrText>
      </w:r>
      <w:r>
        <w:fldChar w:fldCharType="separate"/>
      </w:r>
      <w:r>
        <w:t>19</w:t>
      </w:r>
      <w:r>
        <w:fldChar w:fldCharType="end"/>
      </w:r>
      <w:r>
        <w:fldChar w:fldCharType="end"/>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"_Toc20580105" </w:instrText>
      </w:r>
      <w:r>
        <w:fldChar w:fldCharType="separate"/>
      </w:r>
      <w:r>
        <w:rPr>
          <w:rStyle w:val="20"/>
        </w:rPr>
        <w:t>Hình 2.2 Đồ thị kiểu thanh ngang</w:t>
      </w:r>
      <w:r>
        <w:tab/>
      </w:r>
      <w:r>
        <w:fldChar w:fldCharType="begin"/>
      </w:r>
      <w:r>
        <w:instrText xml:space="preserve"> PAGEREF _Toc20580105 \h </w:instrText>
      </w:r>
      <w:r>
        <w:fldChar w:fldCharType="separate"/>
      </w:r>
      <w:r>
        <w:t>19</w:t>
      </w:r>
      <w:r>
        <w:fldChar w:fldCharType="end"/>
      </w:r>
      <w:r>
        <w:fldChar w:fldCharType="end"/>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"_Toc20580106" </w:instrText>
      </w:r>
      <w:r>
        <w:fldChar w:fldCharType="separate"/>
      </w:r>
      <w:r>
        <w:rPr>
          <w:rStyle w:val="20"/>
        </w:rPr>
        <w:t>Hình 2.3 Đồ thị kiểu cột đứng</w:t>
      </w:r>
      <w:r>
        <w:tab/>
      </w:r>
      <w:r>
        <w:fldChar w:fldCharType="begin"/>
      </w:r>
      <w:r>
        <w:instrText xml:space="preserve"> PAGEREF _Toc20580106 \h </w:instrText>
      </w:r>
      <w:r>
        <w:fldChar w:fldCharType="separate"/>
      </w:r>
      <w:r>
        <w:t>20</w:t>
      </w:r>
      <w:r>
        <w:fldChar w:fldCharType="end"/>
      </w:r>
      <w:r>
        <w:fldChar w:fldCharType="end"/>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"_Toc20580107" </w:instrText>
      </w:r>
      <w:r>
        <w:fldChar w:fldCharType="separate"/>
      </w:r>
      <w:r>
        <w:rPr>
          <w:rStyle w:val="20"/>
        </w:rPr>
        <w:t>Hình 2.4 Đồ thị kiểu đường</w:t>
      </w:r>
      <w:r>
        <w:tab/>
      </w:r>
      <w:r>
        <w:fldChar w:fldCharType="begin"/>
      </w:r>
      <w:r>
        <w:instrText xml:space="preserve"> PAGEREF _Toc20580107 \h </w:instrText>
      </w:r>
      <w:r>
        <w:fldChar w:fldCharType="separate"/>
      </w:r>
      <w:r>
        <w:t>20</w:t>
      </w:r>
      <w:r>
        <w:fldChar w:fldCharType="end"/>
      </w:r>
      <w:r>
        <w:fldChar w:fldCharType="end"/>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HYPERLINK \l "_Toc20580108" </w:instrText>
      </w:r>
      <w:r>
        <w:fldChar w:fldCharType="separate"/>
      </w:r>
      <w:r>
        <w:rPr>
          <w:rStyle w:val="20"/>
        </w:rPr>
        <w:t>Hình 2.5 Đồ thị kiểu diện tích</w:t>
      </w:r>
      <w:r>
        <w:tab/>
      </w:r>
      <w:r>
        <w:fldChar w:fldCharType="begin"/>
      </w:r>
      <w:r>
        <w:instrText xml:space="preserve"> PAGEREF _Toc20580108 \h </w:instrText>
      </w:r>
      <w:r>
        <w:fldChar w:fldCharType="separate"/>
      </w:r>
      <w:r>
        <w:t>21</w:t>
      </w:r>
      <w:r>
        <w:fldChar w:fldCharType="end"/>
      </w:r>
      <w:r>
        <w:fldChar w:fldCharType="end"/>
      </w:r>
    </w:p>
    <w:p>
      <w:pPr>
        <w:spacing w:after="160" w:line="259" w:lineRule="auto"/>
        <w:jc w:val="left"/>
      </w:pPr>
      <w:r>
        <w:fldChar w:fldCharType="end"/>
      </w:r>
    </w:p>
    <w:p>
      <w:pPr>
        <w:spacing w:after="160" w:line="259" w:lineRule="auto"/>
        <w:jc w:val="left"/>
      </w:pPr>
      <w:r>
        <w:br w:type="page"/>
      </w:r>
    </w:p>
    <w:p>
      <w:pPr>
        <w:spacing w:after="160" w:line="259" w:lineRule="auto"/>
        <w:jc w:val="center"/>
        <w:rPr>
          <w:b/>
        </w:rPr>
      </w:pPr>
      <w:r>
        <w:rPr>
          <w:b/>
        </w:rPr>
        <w:t>DANH MỤC HÌNH VẼ</w:t>
      </w:r>
    </w:p>
    <w:p>
      <w:pPr>
        <w:pStyle w:val="13"/>
        <w:tabs>
          <w:tab w:val="right" w:leader="dot" w:pos="8494"/>
        </w:tabs>
        <w:rPr>
          <w:rFonts w:asciiTheme="minorHAnsi" w:hAnsiTheme="minorHAnsi" w:eastAsiaTheme="minorEastAsia" w:cstheme="minorBidi"/>
          <w:color w:val="auto"/>
          <w:sz w:val="22"/>
          <w:szCs w:val="22"/>
        </w:rPr>
      </w:pPr>
      <w:r>
        <w:fldChar w:fldCharType="begin"/>
      </w:r>
      <w:r>
        <w:instrText xml:space="preserve"> TOC \h \z \c "Bảng" </w:instrText>
      </w:r>
      <w:r>
        <w:fldChar w:fldCharType="separate"/>
      </w:r>
      <w:r>
        <w:fldChar w:fldCharType="begin"/>
      </w:r>
      <w:r>
        <w:instrText xml:space="preserve"> HYPERLINK \l "_Toc20580109" </w:instrText>
      </w:r>
      <w:r>
        <w:fldChar w:fldCharType="separate"/>
      </w:r>
      <w:r>
        <w:rPr>
          <w:rStyle w:val="20"/>
        </w:rPr>
        <w:t>Bảng 1.1 Thống kê các thiết bị và giá thành</w:t>
      </w:r>
      <w:r>
        <w:tab/>
      </w:r>
      <w:r>
        <w:fldChar w:fldCharType="begin"/>
      </w:r>
      <w:r>
        <w:instrText xml:space="preserve"> PAGEREF _Toc20580109 \h </w:instrText>
      </w:r>
      <w:r>
        <w:fldChar w:fldCharType="separate"/>
      </w:r>
      <w:r>
        <w:t>8</w:t>
      </w:r>
      <w:r>
        <w:fldChar w:fldCharType="end"/>
      </w:r>
      <w:r>
        <w:fldChar w:fldCharType="end"/>
      </w:r>
    </w:p>
    <w:p>
      <w:pPr>
        <w:spacing w:after="160" w:line="259" w:lineRule="auto"/>
        <w:jc w:val="left"/>
      </w:pPr>
      <w:r>
        <w:fldChar w:fldCharType="end"/>
      </w:r>
    </w:p>
    <w:p>
      <w:pPr>
        <w:spacing w:after="160" w:line="259" w:lineRule="auto"/>
        <w:jc w:val="left"/>
      </w:pPr>
    </w:p>
    <w:p>
      <w:pPr>
        <w:spacing w:after="160" w:line="259" w:lineRule="auto"/>
        <w:jc w:val="left"/>
      </w:pPr>
    </w:p>
    <w:p>
      <w:pPr>
        <w:spacing w:after="160" w:line="259" w:lineRule="auto"/>
        <w:jc w:val="left"/>
        <w:sectPr>
          <w:footerReference r:id="rId4" w:type="first"/>
          <w:footerReference r:id="rId3" w:type="default"/>
          <w:pgSz w:w="11907" w:h="16840"/>
          <w:pgMar w:top="1134" w:right="1418" w:bottom="1134" w:left="1985" w:header="720" w:footer="386" w:gutter="0"/>
          <w:pgNumType w:fmt="lowerRoman"/>
          <w:cols w:space="720" w:num="1"/>
          <w:docGrid w:linePitch="360" w:charSpace="0"/>
        </w:sectPr>
      </w:pPr>
      <w:r>
        <w:br w:type="page"/>
      </w:r>
    </w:p>
    <w:p>
      <w:pPr>
        <w:pStyle w:val="2"/>
      </w:pPr>
      <w:r>
        <w:t>T</w:t>
      </w:r>
      <w:r>
        <w:rPr>
          <w:lang w:val="en"/>
        </w:rPr>
        <w:t>ỔNG QUAN VỀ TỔNG HỢP TIẾNG NÓI</w:t>
      </w:r>
    </w:p>
    <w:p>
      <w:pPr>
        <w:pStyle w:val="4"/>
      </w:pPr>
      <w:r>
        <w:t>Giới thiệu về tổng hợp tiếng nói</w:t>
      </w:r>
    </w:p>
    <w:p>
      <w:pPr>
        <w:pStyle w:val="5"/>
      </w:pPr>
      <w:r>
        <w:rPr>
          <w:lang w:val="en"/>
        </w:rPr>
        <w:t>Đị</w:t>
      </w:r>
      <w:r>
        <w:rPr>
          <w:rFonts w:hint="default"/>
          <w:lang w:val="en"/>
        </w:rPr>
        <w:t xml:space="preserve">nh nghĩa và quá trình </w:t>
      </w:r>
      <w:r>
        <w:t>phát triển tổng hợp tiếng nói</w:t>
      </w:r>
    </w:p>
    <w:p>
      <w:r>
        <w:t>Tổng hợp tiếng nói là quá trình tạo ra tiếng nói của con người từ văn bản hoặc các mã hóa việc phát âm. Ở thời điểm hiện tại, khi nhắc đến hệ thống tổng hợp tiếng nói</w:t>
      </w:r>
      <w:r>
        <w:rPr>
          <w:rFonts w:hint="default"/>
          <w:lang w:val="en"/>
        </w:rPr>
        <w:t>,</w:t>
      </w:r>
      <w:r>
        <w:t xml:space="preserve"> đa số ám chỉ hệ thống chuyển văn bản thành giọng nói (text-to-speech). </w:t>
      </w:r>
    </w:p>
    <w:p>
      <w:r>
        <w:t>Từ lâu trước khi các kỹ thuật xử lý tín hiệu điện tử được phát minh, các nhà nghiên cứu giọng nói đã cố gắn</w:t>
      </w:r>
      <w:r>
        <w:rPr>
          <w:rFonts w:hint="default"/>
          <w:lang w:val="en"/>
        </w:rPr>
        <w:t>g</w:t>
      </w:r>
      <w:r>
        <w:t xml:space="preserve"> xây dựng các máy móc bắt chước giọng nói của người [1]. Các hệ thống đầu tiên ra đời vào cuối thế kỷ XVIII đầu thế kỷ XIX là các máy cơ học mô phỏng thanh quản con người. Vào đầu thế kỷ XX, sự ra đời của các hệ thống điện đã mang lại một sự thay đổi lớn trong các thiết bị tổng hợp tiếng nói ví dụ như máy VOCODER của phòng thí nghiệm Bell (1930) [2], phiên bản cải tiến VODER của Homer Dudley (1939) [3].</w:t>
      </w:r>
      <w:r>
        <w:rPr>
          <w:highlight w:val="yellow"/>
        </w:rPr>
        <w:t xml:space="preserve"> </w:t>
      </w:r>
      <w:r>
        <w:rPr>
          <w:rFonts w:hint="default"/>
          <w:highlight w:val="yellow"/>
          <w:lang w:val="en"/>
        </w:rPr>
        <w:t xml:space="preserve">                       </w:t>
      </w:r>
      <w:r>
        <w:rPr>
          <w:rFonts w:hint="default"/>
          <w:lang w:val="en"/>
        </w:rPr>
        <w:t xml:space="preserve">. </w:t>
      </w:r>
      <w:r>
        <w:t>Từ đó đến nay, công nghệ tổng hợp tiếng nói đã có những bước tiến bộ vượt bậc, chất lượng giọng nói tổng hợp ngày càng có độ tự nhiên và dễ nghe, bên cạnh đó các ứng dụng của nó cũng được áp dụng rộng rãi.</w:t>
      </w:r>
      <w:bookmarkStart w:id="12" w:name="_GoBack"/>
      <w:bookmarkEnd w:id="12"/>
    </w:p>
    <w:p>
      <w:pPr>
        <w:pStyle w:val="5"/>
      </w:pPr>
      <w:r>
        <w:t>Ứng dụng của tổng hợp tiếng nói</w:t>
      </w:r>
    </w:p>
    <w:p/>
    <w:p>
      <w:pPr>
        <w:pStyle w:val="5"/>
      </w:pPr>
      <w:r>
        <w:t>Thành phần của tổng hợp tiếng nói</w:t>
      </w:r>
    </w:p>
    <w:p>
      <w:r>
        <w:t>Hiện nay, đa số các hệ thống tổng hợp tiếng nói đều bao gồm hai thành phần chính: phần xử lý ngôn ngữ tự nhiên và phần xử lý tổng hợp tiếng nói [4]. Phần xử lý ngôn ngữ tự nhiên: chuẩn hóa, xứ lý các văn bản đầu vào thành các thành phần có thể phát âm được. Phần xử lý tổng hợp tiếng nói: Tạo ra tín hiệu tiếng nói từ các thành phầm phát âm được nêu trên [5]. Một hệ thống tổng hợp tiếng nói gồm hai thành phần trên được mô tả ở hình 1.</w:t>
      </w:r>
    </w:p>
    <w:p>
      <w:r>
        <w:tab/>
      </w:r>
    </w:p>
    <w:p>
      <w:pPr>
        <w:pStyle w:val="7"/>
      </w:pPr>
      <w:r>
        <w:t>Xử lý ngôn ngữ tự nhiên trong tổng hợp tiếng nói</w:t>
      </w:r>
    </w:p>
    <w:p>
      <w:pPr>
        <w:rPr>
          <w:lang w:val="en"/>
        </w:rPr>
      </w:pPr>
      <w:r>
        <w:t>Trong một hệ thống tổng hợp tiếng nói</w:t>
      </w:r>
      <w:r>
        <w:rPr>
          <w:lang w:val="en"/>
        </w:rPr>
        <w:t>, khối xử lý ngôn ngữ tự nhiên phát sinh các thông tin về ngữ âm và ngữ điệu cho việc đọc văn bản đầu vào. Thông tin ngữ âm cho biết những âm nào sẽ được phát ra, trong ngữ cảnh cụ thể nào, thông tin ngữ điệu mô tả điệu tính của các âm được phát [6]. Quá trình xử lý ngôn ngữ tự nhiên thường bao gồm 3 bước:</w:t>
      </w:r>
    </w:p>
    <w:p>
      <w:pPr>
        <w:pStyle w:val="3"/>
        <w:numPr>
          <w:ilvl w:val="0"/>
          <w:numId w:val="3"/>
        </w:numPr>
        <w:rPr>
          <w:lang w:val="en"/>
        </w:rPr>
      </w:pPr>
      <w:r>
        <w:rPr>
          <w:lang w:val="en"/>
        </w:rPr>
        <w:t>Xử lý và chuẩn hóa văn bản (Text Processing)</w:t>
      </w:r>
    </w:p>
    <w:p>
      <w:pPr>
        <w:pStyle w:val="3"/>
        <w:numPr>
          <w:ilvl w:val="0"/>
          <w:numId w:val="3"/>
        </w:numPr>
        <w:rPr>
          <w:lang w:val="en"/>
        </w:rPr>
      </w:pPr>
      <w:r>
        <w:rPr>
          <w:lang w:val="en"/>
        </w:rPr>
        <w:t>Phân tích cách phát âm (Chuyển đổi hình vị sang âm vị - Grapheme to phoneme).</w:t>
      </w:r>
    </w:p>
    <w:p>
      <w:pPr>
        <w:pStyle w:val="3"/>
        <w:numPr>
          <w:ilvl w:val="0"/>
          <w:numId w:val="3"/>
        </w:numPr>
        <w:rPr>
          <w:lang w:val="en"/>
        </w:rPr>
      </w:pPr>
      <w:r>
        <w:rPr>
          <w:lang w:val="en"/>
        </w:rPr>
        <w:t>Phát sinh các thông tin ngôn điệu, ngữ âm cho văn bản (Prosody modeling).</w:t>
      </w:r>
    </w:p>
    <w:p>
      <w:pPr>
        <w:pStyle w:val="7"/>
      </w:pPr>
      <w:r>
        <w:t>Xử lý tổng hợp tín hiệu tiếng nói</w:t>
      </w:r>
    </w:p>
    <w:p>
      <w:pPr>
        <w:rPr>
          <w:lang w:val="en"/>
        </w:rPr>
      </w:pPr>
      <w:r>
        <w:rPr>
          <w:lang w:val="en"/>
        </w:rPr>
        <w:t xml:space="preserve">Khối xử lý tổng hợp tính hiệu tiếng nói đảm nhiệm việc tạo ra tín hiệu tiếng nói từ các thông tin ngữ âm và ngữ điệu do khối phân tích xử lý ngôn ngữ tự nhiên cung cấp. </w:t>
      </w:r>
    </w:p>
    <w:p>
      <w:pPr>
        <w:rPr>
          <w:lang w:val="en"/>
        </w:rPr>
      </w:pPr>
      <w:r>
        <w:rPr>
          <w:lang w:val="en"/>
        </w:rPr>
        <w:t>Chất lượng tiếng nói tổng hợp được đánh giá thông qua hai khía cạnh: mức độ dễ hiểu nội dung và mức độ tự nhiên. Mức độ dễ hiểu đè cập đến nội dung của tiếng nói tổng hợp có thể hiểu được dễ dàng hay không. Mức độ tự nhiên của tiếng nói tổng hợp là sự so sánh độ giống nhau giữa giọng nói tổng hợp và giọng nói tự nhiên của con người.</w:t>
      </w:r>
    </w:p>
    <w:p>
      <w:pPr>
        <w:rPr>
          <w:rFonts w:hint="default"/>
          <w:lang w:val="en"/>
        </w:rPr>
      </w:pPr>
      <w:r>
        <w:rPr>
          <w:lang w:val="en"/>
        </w:rPr>
        <w:t>Một hệ thống tổng hợp tiếng nói lý tưởng cần phải vừa dễ hiểu vừa tự nhiên và mục tiêu xây dựng hệ thống tổng hợp tiếng nói là cải thiện đến mức tối đá hai tính chất này.</w:t>
      </w:r>
      <w:r>
        <w:rPr>
          <w:rFonts w:hint="default"/>
          <w:lang w:val="en"/>
        </w:rPr>
        <w:t xml:space="preserve"> [6]</w:t>
      </w:r>
    </w:p>
    <w:p>
      <w:pPr>
        <w:pStyle w:val="4"/>
      </w:pPr>
      <w:r>
        <w:t>Các phương pháp tổng hợp tiếng nói</w:t>
      </w:r>
    </w:p>
    <w:p>
      <w:pPr>
        <w:pStyle w:val="5"/>
      </w:pPr>
      <w:bookmarkStart w:id="0" w:name="_Ref532716934"/>
      <w:r>
        <w:t>Tổng hợp mô phỏng hệ thống phát âm</w:t>
      </w:r>
    </w:p>
    <w:p>
      <w:pPr>
        <w:rPr>
          <w:rFonts w:hint="default"/>
          <w:lang w:val="en"/>
        </w:rPr>
      </w:pPr>
      <w:r>
        <w:rPr>
          <w:rFonts w:hint="default"/>
          <w:lang w:val="en"/>
        </w:rPr>
        <w:t>Tổng hợp mô phỏng hệ thống phát âm là các kỹ thuật tổng hợp giọng nói dựa trên mô hình máy tính mô phỏng cơ quan phát âm của con người và các quá trình phát âm tại đó. Vì vậy, về mặt lý thuyết, đây được xem là phương pháp cơ bản nhất để tổng hợp tiếng nói , nhưng cũng vì thế mà phương pháp này khó thực hiện và tính toán nhất, và khó có thể tổng hợp được tiếng nói chất lượng cao [6]</w:t>
      </w:r>
    </w:p>
    <w:p>
      <w:pPr>
        <w:pStyle w:val="5"/>
      </w:pPr>
      <w:bookmarkStart w:id="1" w:name="_Toc20584282"/>
      <w:r>
        <w:t>T</w:t>
      </w:r>
      <w:bookmarkEnd w:id="0"/>
      <w:bookmarkEnd w:id="1"/>
      <w:r>
        <w:t>ổng hợp tần số formant</w:t>
      </w:r>
    </w:p>
    <w:p>
      <w:pPr>
        <w:pStyle w:val="5"/>
      </w:pPr>
      <w:bookmarkStart w:id="2" w:name="_Toc20584283"/>
      <w:r>
        <w:t>T</w:t>
      </w:r>
      <w:bookmarkEnd w:id="2"/>
      <w:r>
        <w:t>ổng hợp ghép nối</w:t>
      </w:r>
    </w:p>
    <w:p>
      <w:pPr>
        <w:pStyle w:val="5"/>
      </w:pPr>
      <w:r>
        <w:t>Tổng hợp dùng tham số thống kê</w:t>
      </w:r>
    </w:p>
    <w:p>
      <w:pPr>
        <w:pStyle w:val="5"/>
      </w:pPr>
      <w:r>
        <w:t>Tổng hợp bằng phương pháp lai ghép</w:t>
      </w:r>
    </w:p>
    <w:p>
      <w:pPr>
        <w:pStyle w:val="5"/>
      </w:pPr>
      <w:r>
        <w:t>Tổng hợp tiếng nói dựa trên phương pháp học sâu (DNN)</w:t>
      </w:r>
    </w:p>
    <w:p>
      <w:pPr>
        <w:pStyle w:val="4"/>
      </w:pPr>
      <w:r>
        <w:t>Tình hình phát triển và các vấn đề với tổng hợp tiếng nói tiếng Việt</w:t>
      </w:r>
    </w:p>
    <w:p>
      <w:pPr>
        <w:pStyle w:val="5"/>
      </w:pPr>
      <w:bookmarkStart w:id="3" w:name="_Toc20584287"/>
      <w:r>
        <w:t>Phương trình</w:t>
      </w:r>
      <w:bookmarkEnd w:id="3"/>
    </w:p>
    <w:p/>
    <w:p/>
    <w:p>
      <w:pPr>
        <w:spacing w:after="160" w:line="259" w:lineRule="auto"/>
        <w:jc w:val="left"/>
      </w:pPr>
      <w:r>
        <w:br w:type="page"/>
      </w:r>
    </w:p>
    <w:p>
      <w:pPr>
        <w:pStyle w:val="2"/>
      </w:pPr>
      <w:bookmarkStart w:id="4" w:name="_Toc20584295"/>
      <w:r>
        <w:t>SỬ DỤNG CÁC BIỂU ĐỒ</w:t>
      </w:r>
      <w:bookmarkEnd w:id="4"/>
    </w:p>
    <w:p>
      <w:pPr>
        <w:pStyle w:val="4"/>
      </w:pPr>
      <w:bookmarkStart w:id="5" w:name="_Toc20584296"/>
      <w:r>
        <w:t>Giới thiệu về biểu diễn bằng đồ thị</w:t>
      </w:r>
      <w:bookmarkEnd w:id="5"/>
    </w:p>
    <w:p>
      <w:pPr>
        <w:pStyle w:val="4"/>
      </w:pPr>
      <w:bookmarkStart w:id="6" w:name="_Toc20584297"/>
      <w:r>
        <w:t>Đồ thị kiểu bánh</w:t>
      </w:r>
      <w:bookmarkEnd w:id="6"/>
    </w:p>
    <w:p/>
    <w:p>
      <w:pPr>
        <w:spacing w:before="0" w:after="160" w:line="259" w:lineRule="auto"/>
        <w:jc w:val="left"/>
      </w:pPr>
      <w:r>
        <w:br w:type="page"/>
      </w:r>
    </w:p>
    <w:p>
      <w:pPr>
        <w:pStyle w:val="2"/>
      </w:pPr>
      <w:bookmarkStart w:id="7" w:name="_Toc20584302"/>
      <w:r>
        <w:t>KẾT LUẬN</w:t>
      </w:r>
      <w:bookmarkEnd w:id="7"/>
    </w:p>
    <w:p>
      <w:pPr>
        <w:pStyle w:val="4"/>
      </w:pPr>
      <w:bookmarkStart w:id="8" w:name="_Toc20584303"/>
      <w:r>
        <w:t>Kết luận</w:t>
      </w:r>
      <w:bookmarkEnd w:id="8"/>
    </w:p>
    <w:p>
      <w:pPr>
        <w:ind w:firstLine="567"/>
      </w:pPr>
      <w:r>
        <w:t>Nội dung phần kết luận này tùy thuộc vào từng đồ án. Lưu ý trong phần kết luận không nên 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 tính thực tế của đồ án…Cần lưu ý hạn chế sử dụng các tính từ, trạng từ mạnh trong khi miêu tả kết quả đạt được, cần đảm bảo tính trung thực của các kết luận.</w:t>
      </w:r>
    </w:p>
    <w:p>
      <w:pPr>
        <w:ind w:firstLine="567"/>
      </w:pPr>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p>
    <w:p>
      <w:pPr>
        <w:pStyle w:val="4"/>
      </w:pPr>
      <w:bookmarkStart w:id="9" w:name="_Toc20584304"/>
      <w:r>
        <w:t>Hướng phát triển của đồ án trong tương lai</w:t>
      </w:r>
      <w:bookmarkEnd w:id="9"/>
    </w:p>
    <w:p>
      <w:r>
        <w:t>Nêu tóm tắt hướng mở rộng của đề tài trong tương lai nếu có. Đây là mục tùy chọn vì phụ thuộc vào loại đề tài.</w:t>
      </w:r>
    </w:p>
    <w:p>
      <w:pPr>
        <w:spacing w:after="160" w:line="259" w:lineRule="auto"/>
        <w:jc w:val="left"/>
      </w:pPr>
      <w:r>
        <w:br w:type="page"/>
      </w:r>
    </w:p>
    <w:sdt>
      <w:sdtPr>
        <w:rPr>
          <w:b w:val="0"/>
        </w:rPr>
        <w:id w:val="0"/>
      </w:sdtPr>
      <w:sdtEndPr>
        <w:rPr>
          <w:b w:val="0"/>
          <w:bCs/>
        </w:rPr>
      </w:sdtEndPr>
      <w:sdtContent>
        <w:p>
          <w:pPr>
            <w:pStyle w:val="2"/>
            <w:numPr>
              <w:ilvl w:val="0"/>
              <w:numId w:val="0"/>
            </w:numPr>
            <w:spacing w:before="0" w:after="0"/>
            <w:ind w:left="567" w:hanging="567"/>
          </w:pPr>
          <w:bookmarkStart w:id="10" w:name="_Toc20584305"/>
          <w:r>
            <w:t>TÀI LIỆU THAM KHẢO</w:t>
          </w:r>
          <w:bookmarkEnd w:id="10"/>
        </w:p>
        <w:p>
          <w:r>
            <w:fldChar w:fldCharType="begin"/>
          </w:r>
          <w:r>
            <w:instrText xml:space="preserve"> BIBLIOGRAPHY </w:instrText>
          </w:r>
          <w:r>
            <w:fldChar w:fldCharType="separate"/>
          </w:r>
        </w:p>
        <w:tbl>
          <w:tblPr>
            <w:tblStyle w:val="21"/>
            <w:tblW w:w="8504" w:type="dxa"/>
            <w:tblCellSpacing w:w="15" w:type="dxa"/>
            <w:tblInd w:w="0" w:type="dxa"/>
            <w:tblLayout w:type="fixed"/>
            <w:tblCellMar>
              <w:top w:w="15" w:type="dxa"/>
              <w:left w:w="15" w:type="dxa"/>
              <w:bottom w:w="15" w:type="dxa"/>
              <w:right w:w="15" w:type="dxa"/>
            </w:tblCellMar>
          </w:tblPr>
          <w:tblGrid>
            <w:gridCol w:w="379"/>
            <w:gridCol w:w="8125"/>
          </w:tblGrid>
          <w:tr>
            <w:tblPrEx>
              <w:tblLayout w:type="fixed"/>
              <w:tblCellMar>
                <w:top w:w="15" w:type="dxa"/>
                <w:left w:w="15" w:type="dxa"/>
                <w:bottom w:w="15" w:type="dxa"/>
                <w:right w:w="15" w:type="dxa"/>
              </w:tblCellMar>
            </w:tblPrEx>
            <w:trPr>
              <w:tblCellSpacing w:w="15" w:type="dxa"/>
            </w:trPr>
            <w:tc>
              <w:tcPr>
                <w:tcW w:w="334" w:type="dxa"/>
              </w:tcPr>
              <w:p>
                <w:pPr>
                  <w:pStyle w:val="34"/>
                  <w:rPr>
                    <w:sz w:val="24"/>
                    <w:szCs w:val="24"/>
                  </w:rPr>
                </w:pPr>
                <w:r>
                  <w:t xml:space="preserve">[1] </w:t>
                </w:r>
              </w:p>
            </w:tc>
            <w:tc>
              <w:tcPr>
                <w:tcW w:w="8080" w:type="dxa"/>
              </w:tcPr>
              <w:p>
                <w:pPr>
                  <w:pStyle w:val="34"/>
                </w:pPr>
              </w:p>
            </w:tc>
          </w:tr>
          <w:tr>
            <w:tblPrEx>
              <w:tblLayout w:type="fixed"/>
              <w:tblCellMar>
                <w:top w:w="15" w:type="dxa"/>
                <w:left w:w="15" w:type="dxa"/>
                <w:bottom w:w="15" w:type="dxa"/>
                <w:right w:w="15" w:type="dxa"/>
              </w:tblCellMar>
            </w:tblPrEx>
            <w:trPr>
              <w:tblCellSpacing w:w="15" w:type="dxa"/>
            </w:trPr>
            <w:tc>
              <w:tcPr>
                <w:tcW w:w="334" w:type="dxa"/>
              </w:tcPr>
              <w:p>
                <w:pPr>
                  <w:pStyle w:val="34"/>
                  <w:rPr>
                    <w:lang w:val="vi-VN"/>
                  </w:rPr>
                </w:pPr>
                <w:r>
                  <w:rPr>
                    <w:lang w:val="vi-VN"/>
                  </w:rPr>
                  <w:t xml:space="preserve">[2] </w:t>
                </w:r>
              </w:p>
            </w:tc>
            <w:tc>
              <w:tcPr>
                <w:tcW w:w="8080" w:type="dxa"/>
              </w:tcPr>
              <w:p>
                <w:pPr>
                  <w:pStyle w:val="34"/>
                  <w:rPr>
                    <w:lang w:val="vi-VN"/>
                  </w:rPr>
                </w:pPr>
              </w:p>
            </w:tc>
          </w:tr>
          <w:tr>
            <w:tblPrEx>
              <w:tblLayout w:type="fixed"/>
              <w:tblCellMar>
                <w:top w:w="15" w:type="dxa"/>
                <w:left w:w="15" w:type="dxa"/>
                <w:bottom w:w="15" w:type="dxa"/>
                <w:right w:w="15" w:type="dxa"/>
              </w:tblCellMar>
            </w:tblPrEx>
            <w:trPr>
              <w:tblCellSpacing w:w="15" w:type="dxa"/>
            </w:trPr>
            <w:tc>
              <w:tcPr>
                <w:tcW w:w="334" w:type="dxa"/>
              </w:tcPr>
              <w:p>
                <w:pPr>
                  <w:pStyle w:val="34"/>
                </w:pPr>
                <w:r>
                  <w:t xml:space="preserve">[3] </w:t>
                </w:r>
              </w:p>
            </w:tc>
            <w:tc>
              <w:tcPr>
                <w:tcW w:w="8080" w:type="dxa"/>
              </w:tcPr>
              <w:p>
                <w:pPr>
                  <w:pStyle w:val="34"/>
                </w:pPr>
              </w:p>
            </w:tc>
          </w:tr>
          <w:tr>
            <w:tblPrEx>
              <w:tblLayout w:type="fixed"/>
              <w:tblCellMar>
                <w:top w:w="15" w:type="dxa"/>
                <w:left w:w="15" w:type="dxa"/>
                <w:bottom w:w="15" w:type="dxa"/>
                <w:right w:w="15" w:type="dxa"/>
              </w:tblCellMar>
            </w:tblPrEx>
            <w:trPr>
              <w:tblCellSpacing w:w="15" w:type="dxa"/>
            </w:trPr>
            <w:tc>
              <w:tcPr>
                <w:tcW w:w="334" w:type="dxa"/>
              </w:tcPr>
              <w:p>
                <w:pPr>
                  <w:pStyle w:val="34"/>
                  <w:rPr>
                    <w:rFonts w:hint="default"/>
                    <w:lang w:val="en"/>
                  </w:rPr>
                </w:pPr>
                <w:r>
                  <w:rPr>
                    <w:rFonts w:hint="default"/>
                    <w:lang w:val="en"/>
                  </w:rPr>
                  <w:t>[4]</w:t>
                </w:r>
              </w:p>
            </w:tc>
            <w:tc>
              <w:tcPr>
                <w:tcW w:w="8080" w:type="dxa"/>
              </w:tcPr>
              <w:p>
                <w:pPr>
                  <w:pStyle w:val="34"/>
                </w:pPr>
              </w:p>
            </w:tc>
          </w:tr>
          <w:tr>
            <w:tblPrEx>
              <w:tblLayout w:type="fixed"/>
            </w:tblPrEx>
            <w:trPr>
              <w:tblCellSpacing w:w="15" w:type="dxa"/>
            </w:trPr>
            <w:tc>
              <w:tcPr>
                <w:tcW w:w="334" w:type="dxa"/>
              </w:tcPr>
              <w:p>
                <w:pPr>
                  <w:pStyle w:val="34"/>
                  <w:rPr>
                    <w:rFonts w:hint="default"/>
                    <w:lang w:val="en"/>
                  </w:rPr>
                </w:pPr>
                <w:r>
                  <w:rPr>
                    <w:rFonts w:hint="default"/>
                    <w:lang w:val="en"/>
                  </w:rPr>
                  <w:t>[5]</w:t>
                </w:r>
              </w:p>
            </w:tc>
            <w:tc>
              <w:tcPr>
                <w:tcW w:w="8080" w:type="dxa"/>
              </w:tcPr>
              <w:p>
                <w:pPr>
                  <w:pStyle w:val="34"/>
                </w:pPr>
              </w:p>
            </w:tc>
          </w:tr>
          <w:tr>
            <w:tblPrEx>
              <w:tblLayout w:type="fixed"/>
              <w:tblCellMar>
                <w:top w:w="15" w:type="dxa"/>
                <w:left w:w="15" w:type="dxa"/>
                <w:bottom w:w="15" w:type="dxa"/>
                <w:right w:w="15" w:type="dxa"/>
              </w:tblCellMar>
            </w:tblPrEx>
            <w:trPr>
              <w:tblCellSpacing w:w="15" w:type="dxa"/>
            </w:trPr>
            <w:tc>
              <w:tcPr>
                <w:tcW w:w="334" w:type="dxa"/>
              </w:tcPr>
              <w:p>
                <w:pPr>
                  <w:pStyle w:val="34"/>
                  <w:rPr>
                    <w:rFonts w:hint="default"/>
                    <w:lang w:val="en"/>
                  </w:rPr>
                </w:pPr>
                <w:r>
                  <w:rPr>
                    <w:rFonts w:hint="default"/>
                    <w:lang w:val="en"/>
                  </w:rPr>
                  <w:t>[6]</w:t>
                </w:r>
              </w:p>
            </w:tc>
            <w:tc>
              <w:tcPr>
                <w:tcW w:w="8080" w:type="dxa"/>
              </w:tcPr>
              <w:p>
                <w:pPr>
                  <w:pStyle w:val="34"/>
                </w:pPr>
                <w:r>
                  <w:rPr>
                    <w:rFonts w:hint="default"/>
                  </w:rPr>
                  <w:t>P. T. Sơn and P. T. Nghĩa, “Một số vấn đề về tổng hợp tiếng nói tiếng Việt,” p. 5,</w:t>
                </w:r>
                <w:r>
                  <w:rPr>
                    <w:rFonts w:hint="default"/>
                    <w:lang w:val="en"/>
                  </w:rPr>
                  <w:t xml:space="preserve"> </w:t>
                </w:r>
                <w:r>
                  <w:rPr>
                    <w:rFonts w:hint="default"/>
                  </w:rPr>
                  <w:t>2014.</w:t>
                </w:r>
              </w:p>
            </w:tc>
          </w:tr>
        </w:tbl>
        <w:p>
          <w:pPr>
            <w:rPr>
              <w:rFonts w:eastAsia="Times New Roman"/>
            </w:rPr>
          </w:pPr>
        </w:p>
        <w:p>
          <w:r>
            <w:rPr>
              <w:b/>
              <w:bCs/>
            </w:rPr>
            <w:fldChar w:fldCharType="end"/>
          </w:r>
        </w:p>
      </w:sdtContent>
    </w:sdt>
    <w:p>
      <w:pPr>
        <w:spacing w:before="0" w:after="160" w:line="259" w:lineRule="auto"/>
        <w:jc w:val="left"/>
      </w:pPr>
      <w:r>
        <w:br w:type="page"/>
      </w:r>
    </w:p>
    <w:p>
      <w:pPr>
        <w:pStyle w:val="2"/>
        <w:numPr>
          <w:ilvl w:val="0"/>
          <w:numId w:val="0"/>
        </w:numPr>
        <w:ind w:left="567"/>
      </w:pPr>
      <w:bookmarkStart w:id="11" w:name="_Toc20584306"/>
      <w:r>
        <w:t>PHỤ LỤC</w:t>
      </w:r>
      <w:bookmarkEnd w:id="11"/>
    </w:p>
    <w:p>
      <w:pPr>
        <w:pStyle w:val="3"/>
        <w:numPr>
          <w:ilvl w:val="0"/>
          <w:numId w:val="4"/>
        </w:numPr>
        <w:rPr>
          <w:b/>
        </w:rPr>
      </w:pPr>
      <w:r>
        <w:rPr>
          <w:b/>
        </w:rPr>
        <w:t>Chi tiết số liệu thí nghiệm</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các bước tính toán</w:t>
      </w:r>
    </w:p>
    <w:p>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Pr>
        <w:pStyle w:val="3"/>
        <w:numPr>
          <w:ilvl w:val="0"/>
          <w:numId w:val="4"/>
        </w:numPr>
        <w:rPr>
          <w:b/>
        </w:rPr>
      </w:pPr>
      <w:r>
        <w:rPr>
          <w:b/>
        </w:rPr>
        <w:t>Chi tiết sơ đồ mô phỏng</w:t>
      </w:r>
    </w:p>
    <w:p>
      <w:pPr>
        <w:spacing w:after="160" w:line="259" w:lineRule="auto"/>
        <w:rPr>
          <w:b/>
        </w:rPr>
      </w:pPr>
      <w:r>
        <w:t>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 Trình phụ lục tại đây (nếu có).</w:t>
      </w:r>
    </w:p>
    <w:p/>
    <w:p/>
    <w:sectPr>
      <w:pgSz w:w="11907" w:h="16840"/>
      <w:pgMar w:top="1134" w:right="1418" w:bottom="1134" w:left="1985" w:header="720" w:footer="386"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10002FF" w:usb1="4000ACFF" w:usb2="00000009" w:usb3="00000000" w:csb0="2000019F" w:csb1="00000000"/>
  </w:font>
  <w:font w:name="等线 Light">
    <w:altName w:val="VNI 24 Lov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noPro">
    <w:altName w:val="Times New Roman"/>
    <w:panose1 w:val="00000000000000000000"/>
    <w:charset w:val="00"/>
    <w:family w:val="roman"/>
    <w:pitch w:val="default"/>
    <w:sig w:usb0="00000000" w:usb1="00000000" w:usb2="00000000" w:usb3="00000000" w:csb0="00000000" w:csb1="00000000"/>
  </w:font>
  <w:font w:name="Calibri Light">
    <w:altName w:val="Arial Rounded MT Bold"/>
    <w:panose1 w:val="020F0302020204030204"/>
    <w:charset w:val="00"/>
    <w:family w:val="swiss"/>
    <w:pitch w:val="default"/>
    <w:sig w:usb0="00000000" w:usb1="00000000" w:usb2="00000009" w:usb3="00000000" w:csb0="000001FF" w:csb1="00000000"/>
  </w:font>
  <w:font w:name="等线">
    <w:altName w:val="VNI 24 Lov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Book Antiqua">
    <w:panose1 w:val="020406020503050303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VNI 24 Love">
    <w:panose1 w:val="000003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4"/>
        <w:szCs w:val="24"/>
      </w:rP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546553"/>
    </w:sdtPr>
    <w:sdtEndPr>
      <w:rPr>
        <w:sz w:val="24"/>
        <w:szCs w:val="24"/>
      </w:rPr>
    </w:sdtEndPr>
    <w:sdtContent>
      <w:p>
        <w:pPr>
          <w:pStyle w:val="10"/>
          <w:jc w:val="right"/>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60F8B"/>
    <w:multiLevelType w:val="multilevel"/>
    <w:tmpl w:val="1E060F8B"/>
    <w:lvl w:ilvl="0" w:tentative="0">
      <w:start w:val="1"/>
      <w:numFmt w:val="decimal"/>
      <w:pStyle w:val="2"/>
      <w:suff w:val="space"/>
      <w:lvlText w:val="CHƯƠNG %1."/>
      <w:lvlJc w:val="left"/>
      <w:pPr>
        <w:ind w:left="567" w:hanging="567"/>
      </w:pPr>
      <w:rPr>
        <w:rFonts w:hint="default"/>
      </w:rPr>
    </w:lvl>
    <w:lvl w:ilvl="1" w:tentative="0">
      <w:start w:val="1"/>
      <w:numFmt w:val="decimal"/>
      <w:pStyle w:val="4"/>
      <w:lvlText w:val="%1.%2"/>
      <w:lvlJc w:val="left"/>
      <w:pPr>
        <w:ind w:left="567" w:hanging="567"/>
      </w:pPr>
      <w:rPr>
        <w:rFonts w:hint="default"/>
        <w:i w:val="0"/>
      </w:rPr>
    </w:lvl>
    <w:lvl w:ilvl="2" w:tentative="0">
      <w:start w:val="1"/>
      <w:numFmt w:val="decimal"/>
      <w:pStyle w:val="5"/>
      <w:lvlText w:val="%1.%2.%3"/>
      <w:lvlJc w:val="left"/>
      <w:pPr>
        <w:ind w:left="851" w:hanging="284"/>
      </w:pPr>
      <w:rPr>
        <w:rFonts w:hint="default"/>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Restart w:val="2"/>
      <w:pStyle w:val="6"/>
      <w:suff w:val="space"/>
      <w:lvlText w:val="%1.%2.%3.%4."/>
      <w:lvlJc w:val="left"/>
      <w:pPr>
        <w:ind w:left="0" w:firstLine="851"/>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33A62B29"/>
    <w:multiLevelType w:val="multilevel"/>
    <w:tmpl w:val="33A62B29"/>
    <w:lvl w:ilvl="0" w:tentative="0">
      <w:start w:val="0"/>
      <w:numFmt w:val="bullet"/>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437708"/>
    <w:multiLevelType w:val="multilevel"/>
    <w:tmpl w:val="36437708"/>
    <w:lvl w:ilvl="0" w:tentative="0">
      <w:start w:val="1"/>
      <w:numFmt w:val="lowerLetter"/>
      <w:pStyle w:val="7"/>
      <w:lvlText w:val="%1)"/>
      <w:lvlJc w:val="left"/>
      <w:pPr>
        <w:ind w:left="783"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503" w:hanging="360"/>
      </w:pPr>
    </w:lvl>
    <w:lvl w:ilvl="2" w:tentative="0">
      <w:start w:val="1"/>
      <w:numFmt w:val="lowerRoman"/>
      <w:lvlText w:val="%3."/>
      <w:lvlJc w:val="right"/>
      <w:pPr>
        <w:ind w:left="2223" w:hanging="180"/>
      </w:pPr>
    </w:lvl>
    <w:lvl w:ilvl="3" w:tentative="0">
      <w:start w:val="1"/>
      <w:numFmt w:val="decimal"/>
      <w:lvlText w:val="%4."/>
      <w:lvlJc w:val="left"/>
      <w:pPr>
        <w:ind w:left="2943" w:hanging="360"/>
      </w:pPr>
    </w:lvl>
    <w:lvl w:ilvl="4" w:tentative="0">
      <w:start w:val="1"/>
      <w:numFmt w:val="lowerLetter"/>
      <w:lvlText w:val="%5."/>
      <w:lvlJc w:val="left"/>
      <w:pPr>
        <w:ind w:left="3663" w:hanging="360"/>
      </w:pPr>
    </w:lvl>
    <w:lvl w:ilvl="5" w:tentative="0">
      <w:start w:val="1"/>
      <w:numFmt w:val="lowerRoman"/>
      <w:lvlText w:val="%6."/>
      <w:lvlJc w:val="right"/>
      <w:pPr>
        <w:ind w:left="4383" w:hanging="180"/>
      </w:pPr>
    </w:lvl>
    <w:lvl w:ilvl="6" w:tentative="0">
      <w:start w:val="1"/>
      <w:numFmt w:val="decimal"/>
      <w:lvlText w:val="%7."/>
      <w:lvlJc w:val="left"/>
      <w:pPr>
        <w:ind w:left="5103" w:hanging="360"/>
      </w:pPr>
    </w:lvl>
    <w:lvl w:ilvl="7" w:tentative="0">
      <w:start w:val="1"/>
      <w:numFmt w:val="lowerLetter"/>
      <w:lvlText w:val="%8."/>
      <w:lvlJc w:val="left"/>
      <w:pPr>
        <w:ind w:left="5823" w:hanging="360"/>
      </w:pPr>
    </w:lvl>
    <w:lvl w:ilvl="8" w:tentative="0">
      <w:start w:val="1"/>
      <w:numFmt w:val="lowerRoman"/>
      <w:lvlText w:val="%9."/>
      <w:lvlJc w:val="right"/>
      <w:pPr>
        <w:ind w:left="6543" w:hanging="180"/>
      </w:pPr>
    </w:lvl>
  </w:abstractNum>
  <w:abstractNum w:abstractNumId="3">
    <w:nsid w:val="432F1E19"/>
    <w:multiLevelType w:val="multilevel"/>
    <w:tmpl w:val="432F1E19"/>
    <w:lvl w:ilvl="0" w:tentative="0">
      <w:start w:val="1"/>
      <w:numFmt w:val="decimal"/>
      <w:lvlText w:val="A%1."/>
      <w:lvlJc w:val="left"/>
      <w:pPr>
        <w:ind w:left="1287" w:hanging="360"/>
      </w:pPr>
      <w:rPr>
        <w:rFonts w:hint="default"/>
      </w:rPr>
    </w:lvl>
    <w:lvl w:ilvl="1" w:tentative="0">
      <w:start w:val="1"/>
      <w:numFmt w:val="upperLetter"/>
      <w:lvlText w:val="%2."/>
      <w:lvlJc w:val="left"/>
      <w:pPr>
        <w:ind w:left="2007" w:hanging="360"/>
      </w:pPr>
      <w:rPr>
        <w:rFonts w:hint="default"/>
      </w:rPr>
    </w:lvl>
    <w:lvl w:ilvl="2" w:tentative="0">
      <w:start w:val="1"/>
      <w:numFmt w:val="lowerRoman"/>
      <w:lvlText w:val="%3."/>
      <w:lvlJc w:val="right"/>
      <w:pPr>
        <w:ind w:left="2727" w:hanging="180"/>
      </w:pPr>
      <w:rPr>
        <w:rFonts w:hint="default"/>
      </w:rPr>
    </w:lvl>
    <w:lvl w:ilvl="3" w:tentative="0">
      <w:start w:val="1"/>
      <w:numFmt w:val="decimal"/>
      <w:lvlText w:val="%4."/>
      <w:lvlJc w:val="left"/>
      <w:pPr>
        <w:ind w:left="3447" w:hanging="360"/>
      </w:pPr>
      <w:rPr>
        <w:rFonts w:hint="default"/>
      </w:rPr>
    </w:lvl>
    <w:lvl w:ilvl="4" w:tentative="0">
      <w:start w:val="1"/>
      <w:numFmt w:val="lowerLetter"/>
      <w:lvlText w:val="%5."/>
      <w:lvlJc w:val="left"/>
      <w:pPr>
        <w:ind w:left="4167" w:hanging="360"/>
      </w:pPr>
      <w:rPr>
        <w:rFonts w:hint="default"/>
      </w:rPr>
    </w:lvl>
    <w:lvl w:ilvl="5" w:tentative="0">
      <w:start w:val="1"/>
      <w:numFmt w:val="lowerRoman"/>
      <w:lvlText w:val="%6."/>
      <w:lvlJc w:val="right"/>
      <w:pPr>
        <w:ind w:left="4887" w:hanging="180"/>
      </w:pPr>
      <w:rPr>
        <w:rFonts w:hint="default"/>
      </w:rPr>
    </w:lvl>
    <w:lvl w:ilvl="6" w:tentative="0">
      <w:start w:val="1"/>
      <w:numFmt w:val="decimal"/>
      <w:lvlText w:val="%7."/>
      <w:lvlJc w:val="left"/>
      <w:pPr>
        <w:ind w:left="5607" w:hanging="360"/>
      </w:pPr>
      <w:rPr>
        <w:rFonts w:hint="default"/>
      </w:rPr>
    </w:lvl>
    <w:lvl w:ilvl="7" w:tentative="0">
      <w:start w:val="1"/>
      <w:numFmt w:val="lowerLetter"/>
      <w:lvlText w:val="%8."/>
      <w:lvlJc w:val="left"/>
      <w:pPr>
        <w:ind w:left="6327" w:hanging="360"/>
      </w:pPr>
      <w:rPr>
        <w:rFonts w:hint="default"/>
      </w:rPr>
    </w:lvl>
    <w:lvl w:ilvl="8" w:tentative="0">
      <w:start w:val="1"/>
      <w:numFmt w:val="lowerRoman"/>
      <w:lvlText w:val="%9."/>
      <w:lvlJc w:val="right"/>
      <w:pPr>
        <w:ind w:left="7047" w:hanging="18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C8"/>
    <w:rsid w:val="0017064E"/>
    <w:rsid w:val="003D4128"/>
    <w:rsid w:val="00413B7C"/>
    <w:rsid w:val="00414836"/>
    <w:rsid w:val="0044161C"/>
    <w:rsid w:val="005C2EE7"/>
    <w:rsid w:val="00605B80"/>
    <w:rsid w:val="00624435"/>
    <w:rsid w:val="006455E3"/>
    <w:rsid w:val="0065389C"/>
    <w:rsid w:val="006E22FB"/>
    <w:rsid w:val="008517F2"/>
    <w:rsid w:val="00873407"/>
    <w:rsid w:val="00897B8B"/>
    <w:rsid w:val="008C15A6"/>
    <w:rsid w:val="0095257D"/>
    <w:rsid w:val="00966F26"/>
    <w:rsid w:val="009E5BB4"/>
    <w:rsid w:val="009E726A"/>
    <w:rsid w:val="009F01AF"/>
    <w:rsid w:val="00A054A1"/>
    <w:rsid w:val="00B16DC8"/>
    <w:rsid w:val="00B330F8"/>
    <w:rsid w:val="00C55490"/>
    <w:rsid w:val="00D94828"/>
    <w:rsid w:val="00E464D5"/>
    <w:rsid w:val="00E77403"/>
    <w:rsid w:val="00E90D4E"/>
    <w:rsid w:val="00F36FEE"/>
    <w:rsid w:val="36FD7449"/>
    <w:rsid w:val="37DB9AEE"/>
    <w:rsid w:val="FD87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0" w:line="264" w:lineRule="auto"/>
      <w:jc w:val="both"/>
    </w:pPr>
    <w:rPr>
      <w:rFonts w:ascii="Times New Roman" w:hAnsi="Times New Roman" w:cs="Times New Roman" w:eastAsiaTheme="minorHAnsi"/>
      <w:color w:val="000000"/>
      <w:sz w:val="26"/>
      <w:szCs w:val="26"/>
      <w:lang w:val="en-US" w:eastAsia="en-US" w:bidi="ar-SA"/>
    </w:rPr>
  </w:style>
  <w:style w:type="paragraph" w:styleId="2">
    <w:name w:val="heading 1"/>
    <w:basedOn w:val="3"/>
    <w:next w:val="1"/>
    <w:link w:val="23"/>
    <w:qFormat/>
    <w:uiPriority w:val="9"/>
    <w:pPr>
      <w:numPr>
        <w:ilvl w:val="0"/>
        <w:numId w:val="1"/>
      </w:numPr>
      <w:spacing w:before="120" w:after="240"/>
      <w:contextualSpacing w:val="0"/>
      <w:jc w:val="center"/>
      <w:outlineLvl w:val="0"/>
    </w:pPr>
    <w:rPr>
      <w:b/>
    </w:rPr>
  </w:style>
  <w:style w:type="paragraph" w:styleId="4">
    <w:name w:val="heading 2"/>
    <w:basedOn w:val="3"/>
    <w:next w:val="1"/>
    <w:link w:val="24"/>
    <w:unhideWhenUsed/>
    <w:qFormat/>
    <w:uiPriority w:val="9"/>
    <w:pPr>
      <w:numPr>
        <w:ilvl w:val="1"/>
        <w:numId w:val="1"/>
      </w:numPr>
      <w:spacing w:before="120"/>
      <w:contextualSpacing w:val="0"/>
      <w:outlineLvl w:val="1"/>
    </w:pPr>
    <w:rPr>
      <w:b/>
    </w:rPr>
  </w:style>
  <w:style w:type="paragraph" w:styleId="5">
    <w:name w:val="heading 3"/>
    <w:basedOn w:val="6"/>
    <w:next w:val="1"/>
    <w:link w:val="25"/>
    <w:unhideWhenUsed/>
    <w:qFormat/>
    <w:uiPriority w:val="9"/>
    <w:pPr>
      <w:numPr>
        <w:ilvl w:val="2"/>
      </w:numPr>
      <w:spacing w:before="120"/>
      <w:outlineLvl w:val="2"/>
    </w:pPr>
    <w:rPr>
      <w:b/>
      <w:i w:val="0"/>
    </w:rPr>
  </w:style>
  <w:style w:type="paragraph" w:styleId="6">
    <w:name w:val="heading 4"/>
    <w:basedOn w:val="1"/>
    <w:next w:val="1"/>
    <w:link w:val="26"/>
    <w:unhideWhenUsed/>
    <w:qFormat/>
    <w:uiPriority w:val="9"/>
    <w:pPr>
      <w:keepNext/>
      <w:keepLines/>
      <w:numPr>
        <w:ilvl w:val="3"/>
        <w:numId w:val="1"/>
      </w:numPr>
      <w:spacing w:before="40"/>
      <w:outlineLvl w:val="3"/>
    </w:pPr>
    <w:rPr>
      <w:rFonts w:eastAsiaTheme="majorEastAsia"/>
      <w:i/>
      <w:iCs/>
      <w:color w:val="auto"/>
    </w:rPr>
  </w:style>
  <w:style w:type="paragraph" w:styleId="7">
    <w:name w:val="heading 5"/>
    <w:basedOn w:val="3"/>
    <w:next w:val="1"/>
    <w:link w:val="35"/>
    <w:unhideWhenUsed/>
    <w:qFormat/>
    <w:uiPriority w:val="9"/>
    <w:pPr>
      <w:numPr>
        <w:ilvl w:val="0"/>
        <w:numId w:val="2"/>
      </w:numPr>
      <w:ind w:left="990"/>
      <w:outlineLvl w:val="4"/>
    </w:p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30"/>
    <w:semiHidden/>
    <w:unhideWhenUsed/>
    <w:qFormat/>
    <w:uiPriority w:val="99"/>
    <w:pPr>
      <w:spacing w:line="240" w:lineRule="auto"/>
    </w:pPr>
    <w:rPr>
      <w:rFonts w:ascii="Tahoma" w:hAnsi="Tahoma" w:cs="Tahoma"/>
      <w:sz w:val="16"/>
      <w:szCs w:val="16"/>
    </w:rPr>
  </w:style>
  <w:style w:type="paragraph" w:styleId="9">
    <w:name w:val="caption"/>
    <w:basedOn w:val="1"/>
    <w:next w:val="1"/>
    <w:unhideWhenUsed/>
    <w:qFormat/>
    <w:uiPriority w:val="35"/>
    <w:pPr>
      <w:spacing w:after="200" w:line="240" w:lineRule="auto"/>
      <w:jc w:val="center"/>
    </w:pPr>
    <w:rPr>
      <w:i/>
      <w:iCs/>
      <w:color w:val="404040" w:themeColor="text1" w:themeTint="BF"/>
      <w:sz w:val="24"/>
      <w:szCs w:val="24"/>
      <w14:textFill>
        <w14:solidFill>
          <w14:schemeClr w14:val="tx1">
            <w14:lumMod w14:val="75000"/>
            <w14:lumOff w14:val="25000"/>
          </w14:schemeClr>
        </w14:solidFill>
      </w14:textFill>
    </w:rPr>
  </w:style>
  <w:style w:type="paragraph" w:styleId="10">
    <w:name w:val="footer"/>
    <w:basedOn w:val="1"/>
    <w:link w:val="33"/>
    <w:unhideWhenUsed/>
    <w:uiPriority w:val="99"/>
    <w:pPr>
      <w:tabs>
        <w:tab w:val="center" w:pos="4680"/>
        <w:tab w:val="right" w:pos="9360"/>
      </w:tabs>
      <w:spacing w:before="0" w:line="240" w:lineRule="auto"/>
    </w:pPr>
  </w:style>
  <w:style w:type="paragraph" w:styleId="11">
    <w:name w:val="header"/>
    <w:basedOn w:val="1"/>
    <w:link w:val="32"/>
    <w:unhideWhenUsed/>
    <w:uiPriority w:val="99"/>
    <w:pPr>
      <w:tabs>
        <w:tab w:val="center" w:pos="4680"/>
        <w:tab w:val="right" w:pos="9360"/>
      </w:tabs>
      <w:spacing w:before="0" w:line="240" w:lineRule="auto"/>
    </w:pPr>
  </w:style>
  <w:style w:type="paragraph" w:styleId="12">
    <w:name w:val="Subtitle"/>
    <w:basedOn w:val="1"/>
    <w:next w:val="1"/>
    <w:link w:val="27"/>
    <w:qFormat/>
    <w:uiPriority w:val="11"/>
    <w:pPr>
      <w:jc w:val="center"/>
    </w:pPr>
    <w:rPr>
      <w:rFonts w:ascii="ArnoPro" w:hAnsi="ArnoPro"/>
      <w:sz w:val="52"/>
      <w:szCs w:val="52"/>
    </w:rPr>
  </w:style>
  <w:style w:type="paragraph" w:styleId="13">
    <w:name w:val="table of figures"/>
    <w:basedOn w:val="1"/>
    <w:next w:val="1"/>
    <w:unhideWhenUsed/>
    <w:uiPriority w:val="99"/>
  </w:style>
  <w:style w:type="paragraph" w:styleId="14">
    <w:name w:val="Title"/>
    <w:basedOn w:val="1"/>
    <w:next w:val="1"/>
    <w:link w:val="28"/>
    <w:qFormat/>
    <w:uiPriority w:val="10"/>
    <w:pPr>
      <w:jc w:val="center"/>
    </w:pPr>
    <w:rPr>
      <w:b/>
    </w:rPr>
  </w:style>
  <w:style w:type="paragraph" w:styleId="15">
    <w:name w:val="toc 1"/>
    <w:basedOn w:val="1"/>
    <w:next w:val="1"/>
    <w:unhideWhenUsed/>
    <w:qFormat/>
    <w:uiPriority w:val="39"/>
    <w:pPr>
      <w:spacing w:after="100"/>
    </w:pPr>
    <w:rPr>
      <w:b/>
    </w:rPr>
  </w:style>
  <w:style w:type="paragraph" w:styleId="16">
    <w:name w:val="toc 2"/>
    <w:basedOn w:val="1"/>
    <w:next w:val="1"/>
    <w:unhideWhenUsed/>
    <w:qFormat/>
    <w:uiPriority w:val="39"/>
    <w:pPr>
      <w:spacing w:after="100"/>
    </w:pPr>
  </w:style>
  <w:style w:type="paragraph" w:styleId="17">
    <w:name w:val="toc 3"/>
    <w:basedOn w:val="1"/>
    <w:next w:val="1"/>
    <w:unhideWhenUsed/>
    <w:qFormat/>
    <w:uiPriority w:val="39"/>
    <w:pPr>
      <w:spacing w:after="100"/>
      <w:ind w:left="522" w:firstLine="284"/>
    </w:pPr>
  </w:style>
  <w:style w:type="paragraph" w:styleId="18">
    <w:name w:val="toc 4"/>
    <w:basedOn w:val="1"/>
    <w:next w:val="1"/>
    <w:unhideWhenUsed/>
    <w:qFormat/>
    <w:uiPriority w:val="39"/>
    <w:pPr>
      <w:spacing w:after="100"/>
      <w:ind w:left="780"/>
    </w:pPr>
  </w:style>
  <w:style w:type="character" w:styleId="20">
    <w:name w:val="Hyperlink"/>
    <w:basedOn w:val="19"/>
    <w:unhideWhenUsed/>
    <w:uiPriority w:val="99"/>
    <w:rPr>
      <w:color w:val="0563C1" w:themeColor="hyperlink"/>
      <w:u w:val="single"/>
      <w14:textFill>
        <w14:solidFill>
          <w14:schemeClr w14:val="hlink"/>
        </w14:solidFill>
      </w14:textFill>
    </w:rPr>
  </w:style>
  <w:style w:type="table" w:styleId="22">
    <w:name w:val="Table Grid"/>
    <w:basedOn w:val="21"/>
    <w:uiPriority w:val="39"/>
    <w:pPr>
      <w:spacing w:before="60" w:after="0" w:line="240" w:lineRule="auto"/>
      <w:jc w:val="both"/>
    </w:pPr>
    <w:rPr>
      <w:rFonts w:ascii="Times New Roman" w:hAnsi="Times New Roman" w:cs="Times New Roman"/>
      <w:color w:val="000000"/>
      <w:sz w:val="26"/>
      <w:szCs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Heading 1 Char"/>
    <w:basedOn w:val="19"/>
    <w:link w:val="2"/>
    <w:uiPriority w:val="9"/>
    <w:rPr>
      <w:rFonts w:ascii="Times New Roman" w:hAnsi="Times New Roman" w:cs="Times New Roman"/>
      <w:b/>
      <w:color w:val="000000"/>
      <w:sz w:val="26"/>
      <w:szCs w:val="26"/>
    </w:rPr>
  </w:style>
  <w:style w:type="character" w:customStyle="1" w:styleId="24">
    <w:name w:val="Heading 2 Char"/>
    <w:basedOn w:val="19"/>
    <w:link w:val="4"/>
    <w:uiPriority w:val="9"/>
    <w:rPr>
      <w:rFonts w:ascii="Times New Roman" w:hAnsi="Times New Roman" w:cs="Times New Roman"/>
      <w:b/>
      <w:color w:val="000000"/>
      <w:sz w:val="26"/>
      <w:szCs w:val="26"/>
    </w:rPr>
  </w:style>
  <w:style w:type="character" w:customStyle="1" w:styleId="25">
    <w:name w:val="Heading 3 Char"/>
    <w:basedOn w:val="19"/>
    <w:link w:val="5"/>
    <w:uiPriority w:val="9"/>
    <w:rPr>
      <w:rFonts w:ascii="Times New Roman" w:hAnsi="Times New Roman" w:cs="Times New Roman" w:eastAsiaTheme="majorEastAsia"/>
      <w:b/>
      <w:iCs/>
      <w:sz w:val="26"/>
      <w:szCs w:val="26"/>
    </w:rPr>
  </w:style>
  <w:style w:type="character" w:customStyle="1" w:styleId="26">
    <w:name w:val="Heading 4 Char"/>
    <w:basedOn w:val="19"/>
    <w:link w:val="6"/>
    <w:uiPriority w:val="9"/>
    <w:rPr>
      <w:rFonts w:ascii="Times New Roman" w:hAnsi="Times New Roman" w:cs="Times New Roman" w:eastAsiaTheme="majorEastAsia"/>
      <w:i/>
      <w:iCs/>
      <w:sz w:val="26"/>
      <w:szCs w:val="26"/>
    </w:rPr>
  </w:style>
  <w:style w:type="character" w:customStyle="1" w:styleId="27">
    <w:name w:val="Subtitle Char"/>
    <w:basedOn w:val="19"/>
    <w:link w:val="12"/>
    <w:uiPriority w:val="11"/>
    <w:rPr>
      <w:rFonts w:ascii="ArnoPro" w:hAnsi="ArnoPro" w:cs="Times New Roman"/>
      <w:color w:val="000000"/>
      <w:sz w:val="52"/>
      <w:szCs w:val="52"/>
    </w:rPr>
  </w:style>
  <w:style w:type="character" w:customStyle="1" w:styleId="28">
    <w:name w:val="Title Char"/>
    <w:basedOn w:val="19"/>
    <w:link w:val="14"/>
    <w:uiPriority w:val="10"/>
    <w:rPr>
      <w:rFonts w:ascii="Times New Roman" w:hAnsi="Times New Roman" w:cs="Times New Roman"/>
      <w:b/>
      <w:color w:val="000000"/>
      <w:sz w:val="26"/>
      <w:szCs w:val="26"/>
    </w:rPr>
  </w:style>
  <w:style w:type="paragraph" w:customStyle="1" w:styleId="29">
    <w:name w:val="TOC Heading1"/>
    <w:basedOn w:val="2"/>
    <w:next w:val="1"/>
    <w:unhideWhenUsed/>
    <w:qFormat/>
    <w:uiPriority w:val="39"/>
    <w:pPr>
      <w:keepNext/>
      <w:keepLines/>
      <w:numPr>
        <w:numId w:val="0"/>
      </w:numPr>
      <w:spacing w:before="240" w:line="259" w:lineRule="auto"/>
      <w:jc w:val="left"/>
      <w:outlineLvl w:val="9"/>
    </w:pPr>
    <w:rPr>
      <w:rFonts w:asciiTheme="majorHAnsi" w:hAnsiTheme="majorHAnsi" w:eastAsiaTheme="majorEastAsia" w:cstheme="majorBidi"/>
      <w:b w:val="0"/>
      <w:color w:val="2F5597" w:themeColor="accent1" w:themeShade="BF"/>
      <w:sz w:val="32"/>
      <w:szCs w:val="32"/>
    </w:rPr>
  </w:style>
  <w:style w:type="character" w:customStyle="1" w:styleId="30">
    <w:name w:val="Balloon Text Char"/>
    <w:basedOn w:val="19"/>
    <w:link w:val="8"/>
    <w:semiHidden/>
    <w:uiPriority w:val="99"/>
    <w:rPr>
      <w:rFonts w:ascii="Tahoma" w:hAnsi="Tahoma" w:cs="Tahoma"/>
      <w:color w:val="000000"/>
      <w:sz w:val="16"/>
      <w:szCs w:val="16"/>
    </w:rPr>
  </w:style>
  <w:style w:type="character" w:styleId="31">
    <w:name w:val="Placeholder Text"/>
    <w:basedOn w:val="19"/>
    <w:semiHidden/>
    <w:qFormat/>
    <w:uiPriority w:val="99"/>
    <w:rPr>
      <w:color w:val="808080"/>
    </w:rPr>
  </w:style>
  <w:style w:type="character" w:customStyle="1" w:styleId="32">
    <w:name w:val="Header Char"/>
    <w:basedOn w:val="19"/>
    <w:link w:val="11"/>
    <w:uiPriority w:val="99"/>
    <w:rPr>
      <w:rFonts w:ascii="Times New Roman" w:hAnsi="Times New Roman" w:cs="Times New Roman"/>
      <w:color w:val="000000"/>
      <w:sz w:val="26"/>
      <w:szCs w:val="26"/>
    </w:rPr>
  </w:style>
  <w:style w:type="character" w:customStyle="1" w:styleId="33">
    <w:name w:val="Footer Char"/>
    <w:basedOn w:val="19"/>
    <w:link w:val="10"/>
    <w:uiPriority w:val="99"/>
    <w:rPr>
      <w:rFonts w:ascii="Times New Roman" w:hAnsi="Times New Roman" w:cs="Times New Roman"/>
      <w:color w:val="000000"/>
      <w:sz w:val="26"/>
      <w:szCs w:val="26"/>
    </w:rPr>
  </w:style>
  <w:style w:type="paragraph" w:customStyle="1" w:styleId="34">
    <w:name w:val="Bibliography1"/>
    <w:basedOn w:val="1"/>
    <w:next w:val="1"/>
    <w:unhideWhenUsed/>
    <w:uiPriority w:val="37"/>
  </w:style>
  <w:style w:type="character" w:customStyle="1" w:styleId="35">
    <w:name w:val="Heading 5 Char"/>
    <w:basedOn w:val="19"/>
    <w:link w:val="7"/>
    <w:uiPriority w:val="9"/>
    <w:rPr>
      <w:rFonts w:ascii="Times New Roman" w:hAnsi="Times New Roman" w:cs="Times New Roman"/>
      <w:color w:val="000000"/>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3140</Words>
  <Characters>17898</Characters>
  <Lines>149</Lines>
  <Paragraphs>41</Paragraphs>
  <TotalTime>521</TotalTime>
  <ScaleCrop>false</ScaleCrop>
  <LinksUpToDate>false</LinksUpToDate>
  <CharactersWithSpaces>20997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2020-05-30T03:56:00Z</dcterms:created>
  <dc:creator>Phan Trung Kien 20166322</dc:creator>
  <cp:lastModifiedBy>kienpt</cp:lastModifiedBy>
  <dcterms:modified xsi:type="dcterms:W3CDTF">2020-06-04T18:12:03Z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